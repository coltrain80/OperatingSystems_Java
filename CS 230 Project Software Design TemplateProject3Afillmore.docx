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Picture 1"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48DC2B1E" w14:textId="33DDEAD2" w:rsidR="00BB3DA0" w:rsidRDefault="004942E1"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Draw It or Lose It!</w:t>
      </w:r>
    </w:p>
    <w:p w14:paraId="3053A3B2" w14:textId="53143258"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CE359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CE359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CE359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CE359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CE359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CE359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CE359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CE359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CE359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7240039" w:rsidR="00A325D0" w:rsidRPr="006B4954" w:rsidRDefault="00026741" w:rsidP="006B4954">
            <w:pPr>
              <w:suppressAutoHyphens/>
              <w:contextualSpacing/>
              <w:rPr>
                <w:rFonts w:asciiTheme="majorHAnsi" w:hAnsiTheme="majorHAnsi" w:cstheme="majorHAnsi"/>
                <w:szCs w:val="22"/>
              </w:rPr>
            </w:pPr>
            <w:r>
              <w:rPr>
                <w:rFonts w:asciiTheme="majorHAnsi" w:hAnsiTheme="majorHAnsi" w:cstheme="majorHAnsi"/>
                <w:szCs w:val="22"/>
              </w:rPr>
              <w:t>9/17/2023</w:t>
            </w:r>
          </w:p>
        </w:tc>
        <w:tc>
          <w:tcPr>
            <w:tcW w:w="1725" w:type="dxa"/>
          </w:tcPr>
          <w:p w14:paraId="093CD81A" w14:textId="7796EA0C" w:rsidR="00A325D0" w:rsidRPr="006B4954" w:rsidRDefault="00026741" w:rsidP="006B4954">
            <w:pPr>
              <w:suppressAutoHyphens/>
              <w:contextualSpacing/>
              <w:rPr>
                <w:rFonts w:asciiTheme="majorHAnsi" w:hAnsiTheme="majorHAnsi" w:cstheme="majorHAnsi"/>
                <w:szCs w:val="22"/>
              </w:rPr>
            </w:pPr>
            <w:r>
              <w:rPr>
                <w:rFonts w:asciiTheme="majorHAnsi" w:hAnsiTheme="majorHAnsi" w:cstheme="majorHAnsi"/>
                <w:szCs w:val="22"/>
              </w:rPr>
              <w:t>Anthony Fillmore</w:t>
            </w:r>
          </w:p>
        </w:tc>
        <w:tc>
          <w:tcPr>
            <w:tcW w:w="5109" w:type="dxa"/>
          </w:tcPr>
          <w:p w14:paraId="7E3B24A0" w14:textId="6E8A3587" w:rsidR="00A325D0" w:rsidRPr="006B4954" w:rsidRDefault="005917A3" w:rsidP="006B4954">
            <w:pPr>
              <w:suppressAutoHyphens/>
              <w:contextualSpacing/>
              <w:rPr>
                <w:rFonts w:asciiTheme="majorHAnsi" w:hAnsiTheme="majorHAnsi" w:cstheme="majorHAnsi"/>
                <w:szCs w:val="22"/>
              </w:rPr>
            </w:pPr>
            <w:r>
              <w:rPr>
                <w:rFonts w:asciiTheme="majorHAnsi" w:hAnsiTheme="majorHAnsi" w:cstheme="majorHAnsi"/>
                <w:szCs w:val="22"/>
              </w:rPr>
              <w:t>Built out Design Document</w:t>
            </w:r>
          </w:p>
        </w:tc>
      </w:tr>
    </w:tbl>
    <w:p w14:paraId="6B3AFC15" w14:textId="33437CE8"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5FF4CCB9" w14:textId="54586742" w:rsidR="001A2A9E" w:rsidRDefault="001A2A9E" w:rsidP="00987146">
      <w:r w:rsidRPr="001A2A9E">
        <w:t xml:space="preserve">The software design </w:t>
      </w:r>
      <w:r w:rsidR="00AD55B7">
        <w:t>problem we need to tackle is</w:t>
      </w:r>
      <w:r w:rsidRPr="001A2A9E">
        <w:t xml:space="preserve"> </w:t>
      </w:r>
      <w:r w:rsidR="00CA5C77">
        <w:t>to develop</w:t>
      </w:r>
      <w:r w:rsidRPr="001A2A9E">
        <w:t xml:space="preserve"> a web-based gaming application</w:t>
      </w:r>
      <w:r w:rsidR="00CA5C77">
        <w:t xml:space="preserve"> called </w:t>
      </w:r>
      <w:r w:rsidRPr="001A2A9E">
        <w:t>"Draw It or Lose It"</w:t>
      </w:r>
      <w:r w:rsidR="00AD55B7">
        <w:t xml:space="preserve">. </w:t>
      </w:r>
      <w:r w:rsidRPr="001A2A9E">
        <w:t>Cr</w:t>
      </w:r>
      <w:r w:rsidR="00491C30">
        <w:t>itical</w:t>
      </w:r>
      <w:r w:rsidRPr="001A2A9E">
        <w:t xml:space="preserve"> software requirements include</w:t>
      </w:r>
      <w:r w:rsidR="00963D92">
        <w:t xml:space="preserve"> having </w:t>
      </w:r>
      <w:r w:rsidRPr="001A2A9E">
        <w:t xml:space="preserve">multiple teams with distinct names, </w:t>
      </w:r>
      <w:r w:rsidR="00963D92">
        <w:t>having</w:t>
      </w:r>
      <w:r w:rsidRPr="001A2A9E">
        <w:t xml:space="preserve"> only one game instance exist</w:t>
      </w:r>
      <w:r w:rsidR="00963D92">
        <w:t xml:space="preserve"> </w:t>
      </w:r>
      <w:r w:rsidR="009F3C0A">
        <w:t xml:space="preserve">at any one time, and </w:t>
      </w:r>
      <w:r w:rsidRPr="001A2A9E">
        <w:t xml:space="preserve">enabling real-time communication. </w:t>
      </w:r>
      <w:r w:rsidR="00A7040C">
        <w:t xml:space="preserve">My </w:t>
      </w:r>
      <w:r w:rsidR="00A7040C" w:rsidRPr="00A7040C">
        <w:t>proposed solution encompasses</w:t>
      </w:r>
      <w:r w:rsidR="006971EB">
        <w:t xml:space="preserve"> </w:t>
      </w:r>
      <w:r w:rsidR="00A7040C" w:rsidRPr="00A7040C">
        <w:t xml:space="preserve">data </w:t>
      </w:r>
      <w:r w:rsidR="00963D92">
        <w:t xml:space="preserve">checks </w:t>
      </w:r>
      <w:r w:rsidR="00A7040C" w:rsidRPr="00A7040C">
        <w:t xml:space="preserve">for </w:t>
      </w:r>
      <w:r w:rsidR="0086135C">
        <w:t>unique names</w:t>
      </w:r>
      <w:r w:rsidR="00DF371E">
        <w:t xml:space="preserve">, </w:t>
      </w:r>
      <w:proofErr w:type="gramStart"/>
      <w:r w:rsidR="00DF371E">
        <w:t>enforcing</w:t>
      </w:r>
      <w:proofErr w:type="gramEnd"/>
      <w:r w:rsidR="00DF371E">
        <w:t xml:space="preserve"> each object type </w:t>
      </w:r>
      <w:r w:rsidR="004B7A8E">
        <w:t>to have</w:t>
      </w:r>
      <w:r w:rsidR="00DF371E">
        <w:t xml:space="preserve"> a unique identifier</w:t>
      </w:r>
      <w:r w:rsidR="006971EB">
        <w:t xml:space="preserve"> </w:t>
      </w:r>
      <w:r w:rsidR="0086135C">
        <w:t xml:space="preserve">and </w:t>
      </w:r>
      <w:r w:rsidR="00371F16">
        <w:t xml:space="preserve">full unit and integration testing to ensure </w:t>
      </w:r>
      <w:r w:rsidR="006971EB">
        <w:t xml:space="preserve">code </w:t>
      </w:r>
      <w:r w:rsidR="00371F16">
        <w:t>functionality</w:t>
      </w:r>
      <w:r w:rsidR="00A7040C" w:rsidRPr="00A7040C">
        <w:t xml:space="preserve">. </w:t>
      </w:r>
      <w:r w:rsidR="00B35D21">
        <w:t xml:space="preserve">We can ensure we meet our technical and </w:t>
      </w:r>
      <w:r w:rsidR="00DF371E">
        <w:t xml:space="preserve">business </w:t>
      </w:r>
      <w:r w:rsidR="00562653">
        <w:t>requirements by following these suggestions.</w:t>
      </w:r>
    </w:p>
    <w:p w14:paraId="0CB4E525" w14:textId="14280FDA" w:rsidR="007B28D2" w:rsidRDefault="001A2A9E" w:rsidP="00987146">
      <w:r w:rsidRPr="001A2A9E">
        <w:t>.</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24D0C523" w14:textId="77777777" w:rsidR="00852A0E" w:rsidRDefault="00852A0E" w:rsidP="00170C89">
      <w:pPr>
        <w:rPr>
          <w:szCs w:val="22"/>
        </w:rPr>
      </w:pPr>
      <w:bookmarkStart w:id="9" w:name="_Hlk115077100"/>
    </w:p>
    <w:p w14:paraId="02FA1CC3" w14:textId="497190E7" w:rsidR="00170C89" w:rsidRPr="00170C89" w:rsidRDefault="00170C89" w:rsidP="00170C89">
      <w:pPr>
        <w:rPr>
          <w:b/>
          <w:bCs/>
          <w:iCs/>
          <w:szCs w:val="22"/>
        </w:rPr>
      </w:pPr>
      <w:r w:rsidRPr="00170C89">
        <w:rPr>
          <w:b/>
          <w:bCs/>
          <w:iCs/>
          <w:szCs w:val="22"/>
        </w:rPr>
        <w:t>Business Requirements:</w:t>
      </w:r>
    </w:p>
    <w:p w14:paraId="502E1A1D" w14:textId="39FC4EF2" w:rsidR="00170C89" w:rsidRPr="00170C89" w:rsidRDefault="00170C89" w:rsidP="00170C89">
      <w:pPr>
        <w:pStyle w:val="ListParagraph"/>
        <w:numPr>
          <w:ilvl w:val="0"/>
          <w:numId w:val="8"/>
        </w:numPr>
        <w:rPr>
          <w:iCs/>
          <w:szCs w:val="22"/>
        </w:rPr>
      </w:pPr>
      <w:r w:rsidRPr="00170C89">
        <w:rPr>
          <w:iCs/>
          <w:szCs w:val="22"/>
        </w:rPr>
        <w:t xml:space="preserve">Ability to </w:t>
      </w:r>
      <w:r>
        <w:rPr>
          <w:iCs/>
          <w:szCs w:val="22"/>
        </w:rPr>
        <w:t>have</w:t>
      </w:r>
      <w:r w:rsidRPr="00170C89">
        <w:rPr>
          <w:iCs/>
          <w:szCs w:val="22"/>
        </w:rPr>
        <w:t xml:space="preserve"> one or more teams within a game.</w:t>
      </w:r>
    </w:p>
    <w:p w14:paraId="13ACAA00" w14:textId="77777777" w:rsidR="00170C89" w:rsidRPr="00170C89" w:rsidRDefault="00170C89" w:rsidP="00170C89">
      <w:pPr>
        <w:pStyle w:val="ListParagraph"/>
        <w:numPr>
          <w:ilvl w:val="0"/>
          <w:numId w:val="8"/>
        </w:numPr>
        <w:rPr>
          <w:iCs/>
          <w:szCs w:val="22"/>
        </w:rPr>
      </w:pPr>
      <w:r w:rsidRPr="00170C89">
        <w:rPr>
          <w:iCs/>
          <w:szCs w:val="22"/>
        </w:rPr>
        <w:t>Each team can consist of multiple players.</w:t>
      </w:r>
    </w:p>
    <w:p w14:paraId="620275D9" w14:textId="0056E924" w:rsidR="00170C89" w:rsidRPr="00170C89" w:rsidRDefault="00E669D1" w:rsidP="00170C89">
      <w:pPr>
        <w:pStyle w:val="ListParagraph"/>
        <w:numPr>
          <w:ilvl w:val="0"/>
          <w:numId w:val="8"/>
        </w:numPr>
        <w:rPr>
          <w:iCs/>
          <w:szCs w:val="22"/>
        </w:rPr>
      </w:pPr>
      <w:r>
        <w:rPr>
          <w:iCs/>
          <w:szCs w:val="22"/>
        </w:rPr>
        <w:t>Unique</w:t>
      </w:r>
      <w:r w:rsidR="00170C89" w:rsidRPr="00170C89">
        <w:rPr>
          <w:iCs/>
          <w:szCs w:val="22"/>
        </w:rPr>
        <w:t xml:space="preserve"> game and team names to prevent duplicates.</w:t>
      </w:r>
    </w:p>
    <w:p w14:paraId="14DC50A8" w14:textId="77777777" w:rsidR="00170C89" w:rsidRPr="00170C89" w:rsidRDefault="00170C89" w:rsidP="00170C89">
      <w:pPr>
        <w:rPr>
          <w:iCs/>
          <w:szCs w:val="22"/>
        </w:rPr>
      </w:pPr>
    </w:p>
    <w:p w14:paraId="49E3ED1E" w14:textId="63DC369A" w:rsidR="00170C89" w:rsidRPr="00170C89" w:rsidRDefault="00170C89" w:rsidP="00170C89">
      <w:pPr>
        <w:rPr>
          <w:b/>
          <w:bCs/>
          <w:iCs/>
          <w:szCs w:val="22"/>
        </w:rPr>
      </w:pPr>
      <w:r w:rsidRPr="00170C89">
        <w:rPr>
          <w:b/>
          <w:bCs/>
          <w:iCs/>
          <w:szCs w:val="22"/>
        </w:rPr>
        <w:t>Technical Requirements:</w:t>
      </w:r>
    </w:p>
    <w:p w14:paraId="480C67FF" w14:textId="77777777" w:rsidR="00170C89" w:rsidRPr="00170C89" w:rsidRDefault="00170C89" w:rsidP="00170C89">
      <w:pPr>
        <w:pStyle w:val="ListParagraph"/>
        <w:numPr>
          <w:ilvl w:val="0"/>
          <w:numId w:val="9"/>
        </w:numPr>
        <w:rPr>
          <w:iCs/>
          <w:szCs w:val="22"/>
        </w:rPr>
      </w:pPr>
      <w:r w:rsidRPr="00170C89">
        <w:rPr>
          <w:iCs/>
          <w:szCs w:val="22"/>
        </w:rPr>
        <w:t>Implement a mechanism for ensuring only one game instance exists in memory at any given time, using unique identifiers.</w:t>
      </w:r>
    </w:p>
    <w:p w14:paraId="1EFE8226" w14:textId="77D5453D" w:rsidR="00170C89" w:rsidRPr="00170C89" w:rsidRDefault="002A4917" w:rsidP="00170C89">
      <w:pPr>
        <w:pStyle w:val="ListParagraph"/>
        <w:numPr>
          <w:ilvl w:val="0"/>
          <w:numId w:val="9"/>
        </w:numPr>
        <w:rPr>
          <w:iCs/>
          <w:szCs w:val="22"/>
        </w:rPr>
      </w:pPr>
      <w:r>
        <w:rPr>
          <w:iCs/>
          <w:szCs w:val="22"/>
        </w:rPr>
        <w:t>U</w:t>
      </w:r>
      <w:r w:rsidR="00170C89" w:rsidRPr="00170C89">
        <w:rPr>
          <w:iCs/>
          <w:szCs w:val="22"/>
        </w:rPr>
        <w:t>ser account management for player assignments.</w:t>
      </w:r>
    </w:p>
    <w:p w14:paraId="5576E640" w14:textId="0FB867DA" w:rsidR="00A325D0" w:rsidRDefault="002A4917" w:rsidP="00852A0E">
      <w:pPr>
        <w:pStyle w:val="ListParagraph"/>
        <w:numPr>
          <w:ilvl w:val="0"/>
          <w:numId w:val="9"/>
        </w:numPr>
        <w:rPr>
          <w:iCs/>
          <w:szCs w:val="22"/>
        </w:rPr>
      </w:pPr>
      <w:r>
        <w:rPr>
          <w:iCs/>
          <w:szCs w:val="22"/>
        </w:rPr>
        <w:t xml:space="preserve">Data validation </w:t>
      </w:r>
      <w:r w:rsidR="00BA4F62">
        <w:rPr>
          <w:iCs/>
          <w:szCs w:val="22"/>
        </w:rPr>
        <w:t>of names to ensure unique values</w:t>
      </w:r>
      <w:r w:rsidR="00170C89" w:rsidRPr="00170C89">
        <w:rPr>
          <w:iCs/>
          <w:szCs w:val="22"/>
        </w:rPr>
        <w:t>.</w:t>
      </w:r>
      <w:bookmarkEnd w:id="9"/>
    </w:p>
    <w:p w14:paraId="1FEE7DB3" w14:textId="75FF24DE" w:rsidR="00025E6B" w:rsidRDefault="00025E6B" w:rsidP="00852A0E">
      <w:pPr>
        <w:pStyle w:val="ListParagraph"/>
        <w:numPr>
          <w:ilvl w:val="0"/>
          <w:numId w:val="9"/>
        </w:numPr>
        <w:rPr>
          <w:iCs/>
          <w:szCs w:val="22"/>
        </w:rPr>
      </w:pPr>
      <w:r>
        <w:rPr>
          <w:iCs/>
          <w:szCs w:val="22"/>
        </w:rPr>
        <w:t xml:space="preserve">Database to assist with </w:t>
      </w:r>
      <w:ins w:id="10" w:author="Microsoft Word" w:date="2023-09-17T16:29:00Z">
        <w:r w:rsidR="00770375">
          <w:rPr>
            <w:iCs/>
            <w:szCs w:val="22"/>
          </w:rPr>
          <w:t xml:space="preserve">real time communication and </w:t>
        </w:r>
        <w:proofErr w:type="gramStart"/>
        <w:r w:rsidR="00770375">
          <w:rPr>
            <w:iCs/>
            <w:szCs w:val="22"/>
          </w:rPr>
          <w:t>storage</w:t>
        </w:r>
      </w:ins>
      <w:proofErr w:type="gramEnd"/>
    </w:p>
    <w:p w14:paraId="0D130A05" w14:textId="574F64D0" w:rsidR="00852A0E" w:rsidRDefault="001A2F47" w:rsidP="006A19FC">
      <w:pPr>
        <w:pStyle w:val="ListParagraph"/>
        <w:numPr>
          <w:ilvl w:val="0"/>
          <w:numId w:val="9"/>
        </w:numPr>
        <w:rPr>
          <w:iCs/>
          <w:szCs w:val="22"/>
        </w:rPr>
      </w:pPr>
      <w:r>
        <w:rPr>
          <w:iCs/>
          <w:szCs w:val="22"/>
        </w:rPr>
        <w:t xml:space="preserve">Infrastructure to host </w:t>
      </w:r>
      <w:r w:rsidR="005917A3">
        <w:rPr>
          <w:iCs/>
          <w:szCs w:val="22"/>
        </w:rPr>
        <w:t>webserver</w:t>
      </w:r>
      <w:r>
        <w:rPr>
          <w:iCs/>
          <w:szCs w:val="22"/>
        </w:rPr>
        <w:t xml:space="preserve"> that is secure and scalable.</w:t>
      </w:r>
    </w:p>
    <w:p w14:paraId="6A188463" w14:textId="77777777" w:rsidR="001A2F47" w:rsidRPr="001A2F47" w:rsidRDefault="001A2F47" w:rsidP="001A2F47">
      <w:pPr>
        <w:rPr>
          <w:iCs/>
          <w:szCs w:val="22"/>
        </w:rPr>
      </w:pPr>
    </w:p>
    <w:p w14:paraId="4D6BF7BF" w14:textId="77777777" w:rsidR="00A325D0" w:rsidRPr="006B4954" w:rsidRDefault="00CE3590" w:rsidP="006B4954">
      <w:pPr>
        <w:pStyle w:val="Heading2"/>
        <w:suppressAutoHyphens/>
        <w:contextualSpacing/>
        <w:rPr>
          <w:rFonts w:asciiTheme="majorHAnsi" w:hAnsiTheme="majorHAnsi" w:cstheme="majorHAnsi"/>
        </w:rPr>
      </w:pPr>
      <w:hyperlink w:anchor="_2et92p0">
        <w:bookmarkStart w:id="11" w:name="_Toc115077322"/>
        <w:r w:rsidR="00730BFB" w:rsidRPr="006B4954">
          <w:rPr>
            <w:rFonts w:asciiTheme="majorHAnsi" w:hAnsiTheme="majorHAnsi" w:cstheme="majorHAnsi"/>
            <w:u w:val="single"/>
          </w:rPr>
          <w:t>Design Constraints</w:t>
        </w:r>
        <w:bookmarkEnd w:id="11"/>
      </w:hyperlink>
    </w:p>
    <w:p w14:paraId="7F22F1C4" w14:textId="2B787AA3" w:rsidR="00613F90" w:rsidRPr="006B4954" w:rsidRDefault="00886316" w:rsidP="006B4954">
      <w:pPr>
        <w:suppressAutoHyphens/>
        <w:contextualSpacing/>
        <w:rPr>
          <w:rFonts w:asciiTheme="majorHAnsi" w:hAnsiTheme="majorHAnsi" w:cstheme="majorHAnsi"/>
          <w:szCs w:val="22"/>
        </w:rPr>
      </w:pPr>
      <w:r>
        <w:rPr>
          <w:rFonts w:asciiTheme="majorHAnsi" w:hAnsiTheme="majorHAnsi" w:cstheme="majorHAnsi"/>
          <w:szCs w:val="22"/>
        </w:rPr>
        <w:t>We have several design constraints to consider for our web game</w:t>
      </w:r>
      <w:r w:rsidR="00613F90" w:rsidRPr="00613F90">
        <w:rPr>
          <w:rFonts w:asciiTheme="majorHAnsi" w:hAnsiTheme="majorHAnsi" w:cstheme="majorHAnsi"/>
          <w:szCs w:val="22"/>
        </w:rPr>
        <w:t xml:space="preserve">. First, enforcing the uniqueness of game and team names requires data validation </w:t>
      </w:r>
      <w:r w:rsidR="00CF1FD5">
        <w:rPr>
          <w:rFonts w:asciiTheme="majorHAnsi" w:hAnsiTheme="majorHAnsi" w:cstheme="majorHAnsi"/>
          <w:szCs w:val="22"/>
        </w:rPr>
        <w:t>checks within code</w:t>
      </w:r>
      <w:r w:rsidR="00613F90" w:rsidRPr="00613F90">
        <w:rPr>
          <w:rFonts w:asciiTheme="majorHAnsi" w:hAnsiTheme="majorHAnsi" w:cstheme="majorHAnsi"/>
          <w:szCs w:val="22"/>
        </w:rPr>
        <w:t xml:space="preserve">. </w:t>
      </w:r>
      <w:r w:rsidR="00CF1FD5">
        <w:rPr>
          <w:rFonts w:asciiTheme="majorHAnsi" w:hAnsiTheme="majorHAnsi" w:cstheme="majorHAnsi"/>
          <w:szCs w:val="22"/>
        </w:rPr>
        <w:t>We also have a constraint</w:t>
      </w:r>
      <w:r w:rsidR="00613F90" w:rsidRPr="00613F90">
        <w:rPr>
          <w:rFonts w:asciiTheme="majorHAnsi" w:hAnsiTheme="majorHAnsi" w:cstheme="majorHAnsi"/>
          <w:szCs w:val="22"/>
        </w:rPr>
        <w:t xml:space="preserve"> of having only one instance of the game in memory</w:t>
      </w:r>
      <w:r w:rsidR="00CF1FD5">
        <w:rPr>
          <w:rFonts w:asciiTheme="majorHAnsi" w:hAnsiTheme="majorHAnsi" w:cstheme="majorHAnsi"/>
          <w:szCs w:val="22"/>
        </w:rPr>
        <w:t>,</w:t>
      </w:r>
      <w:r w:rsidR="00613F90" w:rsidRPr="00613F90">
        <w:rPr>
          <w:rFonts w:asciiTheme="majorHAnsi" w:hAnsiTheme="majorHAnsi" w:cstheme="majorHAnsi"/>
          <w:szCs w:val="22"/>
        </w:rPr>
        <w:t xml:space="preserve"> </w:t>
      </w:r>
      <w:r w:rsidR="00CF1FD5">
        <w:rPr>
          <w:rFonts w:asciiTheme="majorHAnsi" w:hAnsiTheme="majorHAnsi" w:cstheme="majorHAnsi"/>
          <w:szCs w:val="22"/>
        </w:rPr>
        <w:t xml:space="preserve">which requires </w:t>
      </w:r>
      <w:r w:rsidR="00613F90" w:rsidRPr="00613F90">
        <w:rPr>
          <w:rFonts w:asciiTheme="majorHAnsi" w:hAnsiTheme="majorHAnsi" w:cstheme="majorHAnsi"/>
          <w:szCs w:val="22"/>
        </w:rPr>
        <w:t>unique identifiers for games, teams, and players.</w:t>
      </w:r>
      <w:r w:rsidR="00770375">
        <w:rPr>
          <w:rFonts w:asciiTheme="majorHAnsi" w:hAnsiTheme="majorHAnsi" w:cstheme="majorHAnsi"/>
          <w:szCs w:val="22"/>
        </w:rPr>
        <w:t xml:space="preserve"> Lastly</w:t>
      </w:r>
      <w:r w:rsidR="00650B6C">
        <w:rPr>
          <w:rFonts w:asciiTheme="majorHAnsi" w:hAnsiTheme="majorHAnsi" w:cstheme="majorHAnsi"/>
          <w:szCs w:val="22"/>
        </w:rPr>
        <w:t>,</w:t>
      </w:r>
      <w:r w:rsidR="00770375">
        <w:rPr>
          <w:rFonts w:asciiTheme="majorHAnsi" w:hAnsiTheme="majorHAnsi" w:cstheme="majorHAnsi"/>
          <w:szCs w:val="22"/>
        </w:rPr>
        <w:t xml:space="preserve"> we need to have a database that is dynamic and resilient to ensure </w:t>
      </w:r>
      <w:r w:rsidR="006C3459">
        <w:rPr>
          <w:rFonts w:asciiTheme="majorHAnsi" w:hAnsiTheme="majorHAnsi" w:cstheme="majorHAnsi"/>
          <w:szCs w:val="22"/>
        </w:rPr>
        <w:t>real time communication of our web application</w:t>
      </w:r>
      <w:r w:rsidR="00650B6C">
        <w:rPr>
          <w:rFonts w:asciiTheme="majorHAnsi" w:hAnsiTheme="majorHAnsi" w:cstheme="majorHAnsi"/>
          <w:szCs w:val="22"/>
        </w:rPr>
        <w:t xml:space="preserve">, which will ensure multiple users can </w:t>
      </w:r>
      <w:r w:rsidR="002E13CF">
        <w:rPr>
          <w:rFonts w:asciiTheme="majorHAnsi" w:hAnsiTheme="majorHAnsi" w:cstheme="majorHAnsi"/>
          <w:szCs w:val="22"/>
        </w:rPr>
        <w:t>play</w:t>
      </w:r>
      <w:r w:rsidR="00650B6C">
        <w:rPr>
          <w:rFonts w:asciiTheme="majorHAnsi" w:hAnsiTheme="majorHAnsi" w:cstheme="majorHAnsi"/>
          <w:szCs w:val="22"/>
        </w:rPr>
        <w:t xml:space="preserve"> the same game without issues.</w:t>
      </w:r>
      <w:r w:rsidR="00613F90" w:rsidRPr="00613F90">
        <w:rPr>
          <w:rFonts w:asciiTheme="majorHAnsi" w:hAnsiTheme="majorHAnsi" w:cstheme="majorHAnsi"/>
          <w:szCs w:val="22"/>
        </w:rPr>
        <w:t xml:space="preserve"> </w:t>
      </w:r>
      <w:r w:rsidR="00CF1FD5">
        <w:rPr>
          <w:rFonts w:asciiTheme="majorHAnsi" w:hAnsiTheme="majorHAnsi" w:cstheme="majorHAnsi"/>
          <w:szCs w:val="22"/>
        </w:rPr>
        <w:t xml:space="preserve">The constraints we have </w:t>
      </w:r>
      <w:r w:rsidR="000A5F38">
        <w:rPr>
          <w:rFonts w:asciiTheme="majorHAnsi" w:hAnsiTheme="majorHAnsi" w:cstheme="majorHAnsi"/>
          <w:szCs w:val="22"/>
        </w:rPr>
        <w:t xml:space="preserve">are critical </w:t>
      </w:r>
      <w:r>
        <w:rPr>
          <w:rFonts w:asciiTheme="majorHAnsi" w:hAnsiTheme="majorHAnsi" w:cstheme="majorHAnsi"/>
          <w:szCs w:val="22"/>
        </w:rPr>
        <w:t xml:space="preserve">to ensuring our game functions without issues and will require strategic build plans to ensure they are integrated seamlessly into our application.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CE3590" w:rsidP="006B4954">
      <w:pPr>
        <w:pStyle w:val="Heading2"/>
        <w:suppressAutoHyphens/>
        <w:contextualSpacing/>
        <w:rPr>
          <w:rFonts w:asciiTheme="majorHAnsi" w:hAnsiTheme="majorHAnsi" w:cstheme="majorHAnsi"/>
        </w:rPr>
      </w:pPr>
      <w:hyperlink w:anchor="_ilbxbyevv6b6">
        <w:bookmarkStart w:id="12" w:name="_Toc115077323"/>
        <w:r w:rsidR="00730BFB" w:rsidRPr="006B4954">
          <w:rPr>
            <w:rFonts w:asciiTheme="majorHAnsi" w:hAnsiTheme="majorHAnsi" w:cstheme="majorHAnsi"/>
            <w:u w:val="single"/>
          </w:rPr>
          <w:t>System Architecture View</w:t>
        </w:r>
        <w:bookmarkEnd w:id="12"/>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3" w:name="_102g653q3xph" w:colFirst="0" w:colLast="0"/>
    <w:bookmarkEnd w:id="13"/>
    <w:p w14:paraId="69C9F870" w14:textId="179590DD" w:rsidR="00F3471B" w:rsidRDefault="00730BFB" w:rsidP="002E13CF">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4"/>
      <w:r w:rsidRPr="006B4954">
        <w:rPr>
          <w:rFonts w:asciiTheme="majorHAnsi" w:hAnsiTheme="majorHAnsi" w:cstheme="majorHAnsi"/>
          <w:u w:val="single"/>
        </w:rPr>
        <w:t>Domain Model</w:t>
      </w:r>
      <w:bookmarkEnd w:id="14"/>
      <w:r w:rsidRPr="006B4954">
        <w:rPr>
          <w:rFonts w:asciiTheme="majorHAnsi" w:hAnsiTheme="majorHAnsi" w:cstheme="majorHAnsi"/>
          <w:u w:val="single"/>
        </w:rPr>
        <w:fldChar w:fldCharType="end"/>
      </w:r>
    </w:p>
    <w:p w14:paraId="5D16A72C" w14:textId="7CE330C8" w:rsidR="00DE2AD0" w:rsidRPr="00DE2AD0" w:rsidRDefault="00DE2AD0" w:rsidP="00DE2AD0">
      <w:pPr>
        <w:suppressAutoHyphens/>
        <w:contextualSpacing/>
        <w:rPr>
          <w:rFonts w:asciiTheme="majorHAnsi" w:hAnsiTheme="majorHAnsi" w:cstheme="majorHAnsi"/>
          <w:szCs w:val="22"/>
        </w:rPr>
      </w:pPr>
      <w:r w:rsidRPr="00DE2AD0">
        <w:rPr>
          <w:rFonts w:asciiTheme="majorHAnsi" w:hAnsiTheme="majorHAnsi" w:cstheme="majorHAnsi"/>
          <w:szCs w:val="22"/>
        </w:rPr>
        <w:t xml:space="preserve">The </w:t>
      </w:r>
      <w:proofErr w:type="spellStart"/>
      <w:r w:rsidRPr="00DE2AD0">
        <w:rPr>
          <w:rFonts w:asciiTheme="majorHAnsi" w:hAnsiTheme="majorHAnsi" w:cstheme="majorHAnsi"/>
          <w:szCs w:val="22"/>
        </w:rPr>
        <w:t>GameService</w:t>
      </w:r>
      <w:proofErr w:type="spellEnd"/>
      <w:r w:rsidRPr="00DE2AD0">
        <w:rPr>
          <w:rFonts w:asciiTheme="majorHAnsi" w:hAnsiTheme="majorHAnsi" w:cstheme="majorHAnsi"/>
          <w:szCs w:val="22"/>
        </w:rPr>
        <w:t xml:space="preserve"> class is</w:t>
      </w:r>
      <w:r w:rsidR="008F61C3">
        <w:rPr>
          <w:rFonts w:asciiTheme="majorHAnsi" w:hAnsiTheme="majorHAnsi" w:cstheme="majorHAnsi"/>
          <w:szCs w:val="22"/>
        </w:rPr>
        <w:t xml:space="preserve"> structured</w:t>
      </w:r>
      <w:r w:rsidRPr="00DE2AD0">
        <w:rPr>
          <w:rFonts w:asciiTheme="majorHAnsi" w:hAnsiTheme="majorHAnsi" w:cstheme="majorHAnsi"/>
          <w:szCs w:val="22"/>
        </w:rPr>
        <w:t xml:space="preserve"> as a singleton class, ensuring that only one instance of it exists throughout the application. It has a 0 to many relationships with the Game class, a single </w:t>
      </w:r>
      <w:proofErr w:type="spellStart"/>
      <w:r w:rsidRPr="00DE2AD0">
        <w:rPr>
          <w:rFonts w:asciiTheme="majorHAnsi" w:hAnsiTheme="majorHAnsi" w:cstheme="majorHAnsi"/>
          <w:szCs w:val="22"/>
        </w:rPr>
        <w:t>GameService</w:t>
      </w:r>
      <w:proofErr w:type="spellEnd"/>
      <w:r w:rsidRPr="00DE2AD0">
        <w:rPr>
          <w:rFonts w:asciiTheme="majorHAnsi" w:hAnsiTheme="majorHAnsi" w:cstheme="majorHAnsi"/>
          <w:szCs w:val="22"/>
        </w:rPr>
        <w:t xml:space="preserve"> instance can manage multiple Game objects. This design aligns with the technical requirement of having a single </w:t>
      </w:r>
      <w:proofErr w:type="spellStart"/>
      <w:r w:rsidRPr="00DE2AD0">
        <w:rPr>
          <w:rFonts w:asciiTheme="majorHAnsi" w:hAnsiTheme="majorHAnsi" w:cstheme="majorHAnsi"/>
          <w:szCs w:val="22"/>
        </w:rPr>
        <w:t>GameService</w:t>
      </w:r>
      <w:proofErr w:type="spellEnd"/>
      <w:r w:rsidRPr="00DE2AD0">
        <w:rPr>
          <w:rFonts w:asciiTheme="majorHAnsi" w:hAnsiTheme="majorHAnsi" w:cstheme="majorHAnsi"/>
          <w:szCs w:val="22"/>
        </w:rPr>
        <w:t xml:space="preserve"> instance and efficiently manages game-related operations.</w:t>
      </w:r>
    </w:p>
    <w:p w14:paraId="491827FD" w14:textId="77777777" w:rsidR="00DE2AD0" w:rsidRPr="00DE2AD0" w:rsidRDefault="00DE2AD0" w:rsidP="00DE2AD0">
      <w:pPr>
        <w:suppressAutoHyphens/>
        <w:contextualSpacing/>
        <w:rPr>
          <w:rFonts w:asciiTheme="majorHAnsi" w:hAnsiTheme="majorHAnsi" w:cstheme="majorHAnsi"/>
          <w:szCs w:val="22"/>
        </w:rPr>
      </w:pPr>
    </w:p>
    <w:p w14:paraId="3EC2E90E" w14:textId="6A5499B8" w:rsidR="00DE2AD0" w:rsidRPr="00DE2AD0" w:rsidRDefault="00DE2AD0" w:rsidP="00DE2AD0">
      <w:pPr>
        <w:suppressAutoHyphens/>
        <w:contextualSpacing/>
        <w:rPr>
          <w:rFonts w:asciiTheme="majorHAnsi" w:hAnsiTheme="majorHAnsi" w:cstheme="majorHAnsi"/>
          <w:szCs w:val="22"/>
        </w:rPr>
      </w:pPr>
      <w:r w:rsidRPr="00DE2AD0">
        <w:rPr>
          <w:rFonts w:asciiTheme="majorHAnsi" w:hAnsiTheme="majorHAnsi" w:cstheme="majorHAnsi"/>
          <w:szCs w:val="22"/>
        </w:rPr>
        <w:t>The Entity class serves as the base class for Game, Team, and Player. This inheritance relationship</w:t>
      </w:r>
      <w:r>
        <w:rPr>
          <w:rFonts w:asciiTheme="majorHAnsi" w:hAnsiTheme="majorHAnsi" w:cstheme="majorHAnsi"/>
          <w:szCs w:val="22"/>
        </w:rPr>
        <w:t xml:space="preserve"> showcases</w:t>
      </w:r>
      <w:r w:rsidRPr="00DE2AD0">
        <w:rPr>
          <w:rFonts w:asciiTheme="majorHAnsi" w:hAnsiTheme="majorHAnsi" w:cstheme="majorHAnsi"/>
          <w:szCs w:val="22"/>
        </w:rPr>
        <w:t xml:space="preserve"> the object-oriented programming principle of inheritance. It allows for code reuse and </w:t>
      </w:r>
      <w:r w:rsidRPr="00DE2AD0">
        <w:rPr>
          <w:rFonts w:asciiTheme="majorHAnsi" w:hAnsiTheme="majorHAnsi" w:cstheme="majorHAnsi"/>
          <w:szCs w:val="22"/>
        </w:rPr>
        <w:lastRenderedPageBreak/>
        <w:t xml:space="preserve">streamlining by inheriting common attributes and behaviors from the Entity class. This ensures that each </w:t>
      </w:r>
      <w:r>
        <w:rPr>
          <w:rFonts w:asciiTheme="majorHAnsi" w:hAnsiTheme="majorHAnsi" w:cstheme="majorHAnsi"/>
          <w:szCs w:val="22"/>
        </w:rPr>
        <w:t>object</w:t>
      </w:r>
      <w:r w:rsidRPr="00DE2AD0">
        <w:rPr>
          <w:rFonts w:asciiTheme="majorHAnsi" w:hAnsiTheme="majorHAnsi" w:cstheme="majorHAnsi"/>
          <w:szCs w:val="22"/>
        </w:rPr>
        <w:t xml:space="preserve"> type shares </w:t>
      </w:r>
      <w:r w:rsidR="00EC2BE9">
        <w:rPr>
          <w:rFonts w:asciiTheme="majorHAnsi" w:hAnsiTheme="majorHAnsi" w:cstheme="majorHAnsi"/>
          <w:szCs w:val="22"/>
        </w:rPr>
        <w:t>attributes</w:t>
      </w:r>
      <w:r w:rsidRPr="00DE2AD0">
        <w:rPr>
          <w:rFonts w:asciiTheme="majorHAnsi" w:hAnsiTheme="majorHAnsi" w:cstheme="majorHAnsi"/>
          <w:szCs w:val="22"/>
        </w:rPr>
        <w:t xml:space="preserve"> while </w:t>
      </w:r>
      <w:r w:rsidR="00EC2BE9">
        <w:rPr>
          <w:rFonts w:asciiTheme="majorHAnsi" w:hAnsiTheme="majorHAnsi" w:cstheme="majorHAnsi"/>
          <w:szCs w:val="22"/>
        </w:rPr>
        <w:t>allowing for</w:t>
      </w:r>
      <w:r w:rsidRPr="00DE2AD0">
        <w:rPr>
          <w:rFonts w:asciiTheme="majorHAnsi" w:hAnsiTheme="majorHAnsi" w:cstheme="majorHAnsi"/>
          <w:szCs w:val="22"/>
        </w:rPr>
        <w:t xml:space="preserve"> their </w:t>
      </w:r>
      <w:r w:rsidR="00EC2BE9">
        <w:rPr>
          <w:rFonts w:asciiTheme="majorHAnsi" w:hAnsiTheme="majorHAnsi" w:cstheme="majorHAnsi"/>
          <w:szCs w:val="22"/>
        </w:rPr>
        <w:t>unique elements</w:t>
      </w:r>
      <w:r w:rsidRPr="00DE2AD0">
        <w:rPr>
          <w:rFonts w:asciiTheme="majorHAnsi" w:hAnsiTheme="majorHAnsi" w:cstheme="majorHAnsi"/>
          <w:szCs w:val="22"/>
        </w:rPr>
        <w:t>.</w:t>
      </w:r>
    </w:p>
    <w:p w14:paraId="56739740" w14:textId="77777777" w:rsidR="00DE2AD0" w:rsidRPr="00DE2AD0" w:rsidRDefault="00DE2AD0" w:rsidP="00DE2AD0">
      <w:pPr>
        <w:suppressAutoHyphens/>
        <w:contextualSpacing/>
        <w:rPr>
          <w:rFonts w:asciiTheme="majorHAnsi" w:hAnsiTheme="majorHAnsi" w:cstheme="majorHAnsi"/>
          <w:szCs w:val="22"/>
        </w:rPr>
      </w:pPr>
    </w:p>
    <w:p w14:paraId="2B7E51EF" w14:textId="71FE1656" w:rsidR="00DE2AD0" w:rsidRPr="00DE2AD0" w:rsidRDefault="00DE2AD0" w:rsidP="00DE2AD0">
      <w:pPr>
        <w:suppressAutoHyphens/>
        <w:contextualSpacing/>
        <w:rPr>
          <w:rFonts w:asciiTheme="majorHAnsi" w:hAnsiTheme="majorHAnsi" w:cstheme="majorHAnsi"/>
          <w:szCs w:val="22"/>
        </w:rPr>
      </w:pPr>
      <w:r w:rsidRPr="00DE2AD0">
        <w:rPr>
          <w:rFonts w:asciiTheme="majorHAnsi" w:hAnsiTheme="majorHAnsi" w:cstheme="majorHAnsi"/>
          <w:szCs w:val="22"/>
        </w:rPr>
        <w:t>The Game class, derived from</w:t>
      </w:r>
      <w:r w:rsidR="00EC2BE9">
        <w:rPr>
          <w:rFonts w:asciiTheme="majorHAnsi" w:hAnsiTheme="majorHAnsi" w:cstheme="majorHAnsi"/>
          <w:szCs w:val="22"/>
        </w:rPr>
        <w:t xml:space="preserve"> the Entity class</w:t>
      </w:r>
      <w:r w:rsidRPr="00DE2AD0">
        <w:rPr>
          <w:rFonts w:asciiTheme="majorHAnsi" w:hAnsiTheme="majorHAnsi" w:cstheme="majorHAnsi"/>
          <w:szCs w:val="22"/>
        </w:rPr>
        <w:t>, maintains a 0 to many relationships with the Team class. This signifies that a single Game object can be associated with multiple teams. This is</w:t>
      </w:r>
      <w:r w:rsidR="00EC2BE9">
        <w:rPr>
          <w:rFonts w:asciiTheme="majorHAnsi" w:hAnsiTheme="majorHAnsi" w:cstheme="majorHAnsi"/>
          <w:szCs w:val="22"/>
        </w:rPr>
        <w:t xml:space="preserve"> crucial</w:t>
      </w:r>
      <w:r w:rsidRPr="00DE2AD0">
        <w:rPr>
          <w:rFonts w:asciiTheme="majorHAnsi" w:hAnsiTheme="majorHAnsi" w:cstheme="majorHAnsi"/>
          <w:szCs w:val="22"/>
        </w:rPr>
        <w:t xml:space="preserve"> for accommodating multiple teams in a game session, adhering to the software requirement that a game can have one or more teams.</w:t>
      </w:r>
    </w:p>
    <w:p w14:paraId="281A15F1" w14:textId="77777777" w:rsidR="00DE2AD0" w:rsidRPr="00DE2AD0" w:rsidRDefault="00DE2AD0" w:rsidP="00DE2AD0">
      <w:pPr>
        <w:suppressAutoHyphens/>
        <w:contextualSpacing/>
        <w:rPr>
          <w:rFonts w:asciiTheme="majorHAnsi" w:hAnsiTheme="majorHAnsi" w:cstheme="majorHAnsi"/>
          <w:szCs w:val="22"/>
        </w:rPr>
      </w:pPr>
    </w:p>
    <w:p w14:paraId="0BC88968" w14:textId="3A9750C8" w:rsidR="00DE2AD0" w:rsidRPr="00DE2AD0" w:rsidRDefault="00F20C8A" w:rsidP="00DE2AD0">
      <w:pPr>
        <w:suppressAutoHyphens/>
        <w:contextualSpacing/>
        <w:rPr>
          <w:rFonts w:asciiTheme="majorHAnsi" w:hAnsiTheme="majorHAnsi" w:cstheme="majorHAnsi"/>
          <w:szCs w:val="22"/>
        </w:rPr>
      </w:pPr>
      <w:r>
        <w:rPr>
          <w:rFonts w:asciiTheme="majorHAnsi" w:hAnsiTheme="majorHAnsi" w:cstheme="majorHAnsi"/>
          <w:szCs w:val="22"/>
        </w:rPr>
        <w:t>The</w:t>
      </w:r>
      <w:r w:rsidR="00DE2AD0" w:rsidRPr="00DE2AD0">
        <w:rPr>
          <w:rFonts w:asciiTheme="majorHAnsi" w:hAnsiTheme="majorHAnsi" w:cstheme="majorHAnsi"/>
          <w:szCs w:val="22"/>
        </w:rPr>
        <w:t xml:space="preserve"> Team class</w:t>
      </w:r>
      <w:r>
        <w:rPr>
          <w:rFonts w:asciiTheme="majorHAnsi" w:hAnsiTheme="majorHAnsi" w:cstheme="majorHAnsi"/>
          <w:szCs w:val="22"/>
        </w:rPr>
        <w:t xml:space="preserve"> </w:t>
      </w:r>
      <w:r w:rsidR="00DE2AD0" w:rsidRPr="00DE2AD0">
        <w:rPr>
          <w:rFonts w:asciiTheme="majorHAnsi" w:hAnsiTheme="majorHAnsi" w:cstheme="majorHAnsi"/>
          <w:szCs w:val="22"/>
        </w:rPr>
        <w:t xml:space="preserve">derived from </w:t>
      </w:r>
      <w:r>
        <w:rPr>
          <w:rFonts w:asciiTheme="majorHAnsi" w:hAnsiTheme="majorHAnsi" w:cstheme="majorHAnsi"/>
          <w:szCs w:val="22"/>
        </w:rPr>
        <w:t xml:space="preserve">the </w:t>
      </w:r>
      <w:r w:rsidR="00DE2AD0" w:rsidRPr="00DE2AD0">
        <w:rPr>
          <w:rFonts w:asciiTheme="majorHAnsi" w:hAnsiTheme="majorHAnsi" w:cstheme="majorHAnsi"/>
          <w:szCs w:val="22"/>
        </w:rPr>
        <w:t>Entity</w:t>
      </w:r>
      <w:r>
        <w:rPr>
          <w:rFonts w:asciiTheme="majorHAnsi" w:hAnsiTheme="majorHAnsi" w:cstheme="majorHAnsi"/>
          <w:szCs w:val="22"/>
        </w:rPr>
        <w:t xml:space="preserve"> class</w:t>
      </w:r>
      <w:r w:rsidR="00DE2AD0" w:rsidRPr="00DE2AD0">
        <w:rPr>
          <w:rFonts w:asciiTheme="majorHAnsi" w:hAnsiTheme="majorHAnsi" w:cstheme="majorHAnsi"/>
          <w:szCs w:val="22"/>
        </w:rPr>
        <w:t xml:space="preserve">, has a 0 </w:t>
      </w:r>
      <w:proofErr w:type="gramStart"/>
      <w:r w:rsidR="00DE2AD0" w:rsidRPr="00DE2AD0">
        <w:rPr>
          <w:rFonts w:asciiTheme="majorHAnsi" w:hAnsiTheme="majorHAnsi" w:cstheme="majorHAnsi"/>
          <w:szCs w:val="22"/>
        </w:rPr>
        <w:t>to</w:t>
      </w:r>
      <w:proofErr w:type="gramEnd"/>
      <w:r w:rsidR="00DE2AD0" w:rsidRPr="00DE2AD0">
        <w:rPr>
          <w:rFonts w:asciiTheme="majorHAnsi" w:hAnsiTheme="majorHAnsi" w:cstheme="majorHAnsi"/>
          <w:szCs w:val="22"/>
        </w:rPr>
        <w:t xml:space="preserve"> many relationships with the Player class. This denotes that a single Team object can consist of multiple players. This relationship aligns with the requirement that each team can have multiple players.</w:t>
      </w:r>
    </w:p>
    <w:p w14:paraId="274C1FDE" w14:textId="77777777" w:rsidR="00DE2AD0" w:rsidRPr="00DE2AD0" w:rsidRDefault="00DE2AD0" w:rsidP="00DE2AD0">
      <w:pPr>
        <w:suppressAutoHyphens/>
        <w:contextualSpacing/>
        <w:rPr>
          <w:rFonts w:asciiTheme="majorHAnsi" w:hAnsiTheme="majorHAnsi" w:cstheme="majorHAnsi"/>
          <w:szCs w:val="22"/>
        </w:rPr>
      </w:pPr>
    </w:p>
    <w:p w14:paraId="12201484" w14:textId="266FD5A7" w:rsidR="00A325D0" w:rsidRDefault="00DE2AD0" w:rsidP="00DE2AD0">
      <w:pPr>
        <w:suppressAutoHyphens/>
        <w:contextualSpacing/>
        <w:rPr>
          <w:rFonts w:asciiTheme="majorHAnsi" w:hAnsiTheme="majorHAnsi" w:cstheme="majorHAnsi"/>
          <w:szCs w:val="22"/>
        </w:rPr>
      </w:pPr>
      <w:r w:rsidRPr="00DE2AD0">
        <w:rPr>
          <w:rFonts w:asciiTheme="majorHAnsi" w:hAnsiTheme="majorHAnsi" w:cstheme="majorHAnsi"/>
          <w:szCs w:val="22"/>
        </w:rPr>
        <w:t xml:space="preserve">The </w:t>
      </w:r>
      <w:proofErr w:type="spellStart"/>
      <w:r w:rsidRPr="00DE2AD0">
        <w:rPr>
          <w:rFonts w:asciiTheme="majorHAnsi" w:hAnsiTheme="majorHAnsi" w:cstheme="majorHAnsi"/>
          <w:szCs w:val="22"/>
        </w:rPr>
        <w:t>ProgramDriver</w:t>
      </w:r>
      <w:proofErr w:type="spellEnd"/>
      <w:r w:rsidRPr="00DE2AD0">
        <w:rPr>
          <w:rFonts w:asciiTheme="majorHAnsi" w:hAnsiTheme="majorHAnsi" w:cstheme="majorHAnsi"/>
          <w:szCs w:val="22"/>
        </w:rPr>
        <w:t xml:space="preserve"> class is reliant on the </w:t>
      </w:r>
      <w:proofErr w:type="spellStart"/>
      <w:r w:rsidRPr="00DE2AD0">
        <w:rPr>
          <w:rFonts w:asciiTheme="majorHAnsi" w:hAnsiTheme="majorHAnsi" w:cstheme="majorHAnsi"/>
          <w:szCs w:val="22"/>
        </w:rPr>
        <w:t>SingletonTester</w:t>
      </w:r>
      <w:proofErr w:type="spellEnd"/>
      <w:r w:rsidRPr="00DE2AD0">
        <w:rPr>
          <w:rFonts w:asciiTheme="majorHAnsi" w:hAnsiTheme="majorHAnsi" w:cstheme="majorHAnsi"/>
          <w:szCs w:val="22"/>
        </w:rPr>
        <w:t xml:space="preserve"> class.</w:t>
      </w:r>
    </w:p>
    <w:p w14:paraId="5680FBF1" w14:textId="77777777" w:rsidR="00A45F80" w:rsidRDefault="00A45F80" w:rsidP="00DE2AD0">
      <w:pPr>
        <w:suppressAutoHyphens/>
        <w:contextualSpacing/>
        <w:rPr>
          <w:rFonts w:asciiTheme="majorHAnsi" w:hAnsiTheme="majorHAnsi" w:cstheme="majorHAnsi"/>
          <w:szCs w:val="22"/>
        </w:rPr>
      </w:pPr>
    </w:p>
    <w:p w14:paraId="291E07C5" w14:textId="1074D644" w:rsidR="00A45F80" w:rsidRDefault="00A45F80" w:rsidP="00DE2AD0">
      <w:pPr>
        <w:suppressAutoHyphens/>
        <w:contextualSpacing/>
        <w:rPr>
          <w:rFonts w:asciiTheme="majorHAnsi" w:hAnsiTheme="majorHAnsi" w:cstheme="majorHAnsi"/>
          <w:szCs w:val="22"/>
        </w:rPr>
      </w:pPr>
      <w:r>
        <w:rPr>
          <w:rFonts w:asciiTheme="majorHAnsi" w:hAnsiTheme="majorHAnsi" w:cstheme="majorHAnsi"/>
          <w:szCs w:val="22"/>
        </w:rPr>
        <w:t xml:space="preserve">Data Encapsulation is shown throughout the application </w:t>
      </w:r>
      <w:r w:rsidR="00DB1DA3">
        <w:rPr>
          <w:rFonts w:asciiTheme="majorHAnsi" w:hAnsiTheme="majorHAnsi" w:cstheme="majorHAnsi"/>
          <w:szCs w:val="22"/>
        </w:rPr>
        <w:t xml:space="preserve">in the form of privately declared class variables, ensuring </w:t>
      </w:r>
      <w:r w:rsidR="00E037BE">
        <w:rPr>
          <w:rFonts w:asciiTheme="majorHAnsi" w:hAnsiTheme="majorHAnsi" w:cstheme="majorHAnsi"/>
          <w:szCs w:val="22"/>
        </w:rPr>
        <w:t xml:space="preserve">that data </w:t>
      </w:r>
      <w:r w:rsidR="00E15687">
        <w:rPr>
          <w:rFonts w:asciiTheme="majorHAnsi" w:hAnsiTheme="majorHAnsi" w:cstheme="majorHAnsi"/>
          <w:szCs w:val="22"/>
        </w:rPr>
        <w:t xml:space="preserve">is only exposed to intended mechanisms. </w:t>
      </w:r>
    </w:p>
    <w:p w14:paraId="3F183693" w14:textId="77777777" w:rsidR="00DE2AD0" w:rsidRDefault="00DE2AD0" w:rsidP="00DE2AD0">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5" w:name="_frmyd3uzg9e2" w:colFirst="0" w:colLast="0"/>
    <w:bookmarkEnd w:id="15"/>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6" w:name="_Toc115077325"/>
      <w:r w:rsidRPr="006B4954">
        <w:rPr>
          <w:rFonts w:asciiTheme="majorHAnsi" w:hAnsiTheme="majorHAnsi" w:cstheme="majorHAnsi"/>
          <w:u w:val="single"/>
        </w:rPr>
        <w:t>Evaluation</w:t>
      </w:r>
      <w:bookmarkEnd w:id="16"/>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7" w:name="_332preebysj3" w:colFirst="0" w:colLast="0"/>
      <w:bookmarkEnd w:id="17"/>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300545">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300545">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9B74749" w14:textId="6D2755E2" w:rsidR="0055462E" w:rsidRPr="0055462E" w:rsidRDefault="0055462E" w:rsidP="0055462E">
            <w:pPr>
              <w:suppressAutoHyphens/>
              <w:contextualSpacing/>
              <w:rPr>
                <w:rFonts w:asciiTheme="majorHAnsi" w:hAnsiTheme="majorHAnsi" w:cstheme="majorHAnsi"/>
                <w:szCs w:val="22"/>
              </w:rPr>
            </w:pPr>
            <w:r w:rsidRPr="0055462E">
              <w:rPr>
                <w:rFonts w:asciiTheme="majorHAnsi" w:hAnsiTheme="majorHAnsi" w:cstheme="majorHAnsi"/>
                <w:szCs w:val="22"/>
              </w:rPr>
              <w:t>Stable</w:t>
            </w:r>
            <w:r>
              <w:rPr>
                <w:rFonts w:asciiTheme="majorHAnsi" w:hAnsiTheme="majorHAnsi" w:cstheme="majorHAnsi"/>
                <w:szCs w:val="22"/>
              </w:rPr>
              <w:t xml:space="preserve"> </w:t>
            </w:r>
            <w:r w:rsidRPr="0055462E">
              <w:rPr>
                <w:rFonts w:asciiTheme="majorHAnsi" w:hAnsiTheme="majorHAnsi" w:cstheme="majorHAnsi"/>
                <w:szCs w:val="22"/>
              </w:rPr>
              <w:t>environment, user-friendly</w:t>
            </w:r>
            <w:r>
              <w:rPr>
                <w:rFonts w:asciiTheme="majorHAnsi" w:hAnsiTheme="majorHAnsi" w:cstheme="majorHAnsi"/>
                <w:szCs w:val="22"/>
              </w:rPr>
              <w:t xml:space="preserve"> OS</w:t>
            </w:r>
            <w:r w:rsidRPr="0055462E">
              <w:rPr>
                <w:rFonts w:asciiTheme="majorHAnsi" w:hAnsiTheme="majorHAnsi" w:cstheme="majorHAnsi"/>
                <w:szCs w:val="22"/>
              </w:rPr>
              <w:t xml:space="preserve">, </w:t>
            </w:r>
            <w:r w:rsidR="00A254C4">
              <w:rPr>
                <w:rFonts w:asciiTheme="majorHAnsi" w:hAnsiTheme="majorHAnsi" w:cstheme="majorHAnsi"/>
                <w:szCs w:val="22"/>
              </w:rPr>
              <w:t>platform security is high</w:t>
            </w:r>
            <w:r w:rsidR="00D96A40">
              <w:rPr>
                <w:rFonts w:asciiTheme="majorHAnsi" w:hAnsiTheme="majorHAnsi" w:cstheme="majorHAnsi"/>
                <w:szCs w:val="22"/>
              </w:rPr>
              <w:t>.</w:t>
            </w:r>
          </w:p>
          <w:p w14:paraId="5E095494" w14:textId="1E86CD1E" w:rsidR="00A325D0" w:rsidRPr="006B4954" w:rsidRDefault="005F6F4F" w:rsidP="0055462E">
            <w:pPr>
              <w:suppressAutoHyphens/>
              <w:contextualSpacing/>
              <w:rPr>
                <w:rFonts w:asciiTheme="majorHAnsi" w:hAnsiTheme="majorHAnsi" w:cstheme="majorHAnsi"/>
                <w:szCs w:val="22"/>
              </w:rPr>
            </w:pPr>
            <w:r>
              <w:rPr>
                <w:rFonts w:asciiTheme="majorHAnsi" w:hAnsiTheme="majorHAnsi" w:cstheme="majorHAnsi"/>
                <w:szCs w:val="22"/>
              </w:rPr>
              <w:t>Licenses and hardware costs are high. Enterprise support may be available.</w:t>
            </w:r>
          </w:p>
        </w:tc>
        <w:tc>
          <w:tcPr>
            <w:tcW w:w="1890" w:type="dxa"/>
            <w:shd w:val="clear" w:color="auto" w:fill="auto"/>
            <w:tcMar>
              <w:top w:w="0" w:type="dxa"/>
              <w:left w:w="115" w:type="dxa"/>
              <w:bottom w:w="0" w:type="dxa"/>
              <w:right w:w="115" w:type="dxa"/>
            </w:tcMar>
          </w:tcPr>
          <w:p w14:paraId="26FEAA67" w14:textId="41203442" w:rsidR="00A325D0" w:rsidRPr="006B4954" w:rsidRDefault="00D96A40"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solutions can help lower costs</w:t>
            </w:r>
            <w:r w:rsidR="00773831">
              <w:rPr>
                <w:rFonts w:asciiTheme="majorHAnsi" w:hAnsiTheme="majorHAnsi" w:cstheme="majorHAnsi"/>
                <w:szCs w:val="22"/>
              </w:rPr>
              <w:t xml:space="preserve"> and </w:t>
            </w:r>
            <w:r w:rsidR="008A6FD9">
              <w:rPr>
                <w:rFonts w:asciiTheme="majorHAnsi" w:hAnsiTheme="majorHAnsi" w:cstheme="majorHAnsi"/>
                <w:szCs w:val="22"/>
              </w:rPr>
              <w:t>give</w:t>
            </w:r>
            <w:r w:rsidR="00773831">
              <w:rPr>
                <w:rFonts w:asciiTheme="majorHAnsi" w:hAnsiTheme="majorHAnsi" w:cstheme="majorHAnsi"/>
                <w:szCs w:val="22"/>
              </w:rPr>
              <w:t xml:space="preserve"> engineers the ability to support </w:t>
            </w:r>
            <w:r w:rsidR="008A6FD9">
              <w:rPr>
                <w:rFonts w:asciiTheme="majorHAnsi" w:hAnsiTheme="majorHAnsi" w:cstheme="majorHAnsi"/>
                <w:szCs w:val="22"/>
              </w:rPr>
              <w:t>their own</w:t>
            </w:r>
            <w:r w:rsidR="00773831">
              <w:rPr>
                <w:rFonts w:asciiTheme="majorHAnsi" w:hAnsiTheme="majorHAnsi" w:cstheme="majorHAnsi"/>
                <w:szCs w:val="22"/>
              </w:rPr>
              <w:t xml:space="preserve"> products. Great environment for hosting with plenty of options and tools to support it.</w:t>
            </w:r>
            <w:r w:rsidR="008A6FD9">
              <w:rPr>
                <w:rFonts w:asciiTheme="majorHAnsi" w:hAnsiTheme="majorHAnsi" w:cstheme="majorHAnsi"/>
                <w:szCs w:val="22"/>
              </w:rPr>
              <w:t xml:space="preserve"> Enterprise support lacking especially around free/</w:t>
            </w:r>
            <w:proofErr w:type="gramStart"/>
            <w:r w:rsidR="008A6FD9">
              <w:rPr>
                <w:rFonts w:asciiTheme="majorHAnsi" w:hAnsiTheme="majorHAnsi" w:cstheme="majorHAnsi"/>
                <w:szCs w:val="22"/>
              </w:rPr>
              <w:t>open source</w:t>
            </w:r>
            <w:proofErr w:type="gramEnd"/>
            <w:r w:rsidR="008A6FD9">
              <w:rPr>
                <w:rFonts w:asciiTheme="majorHAnsi" w:hAnsiTheme="majorHAnsi" w:cstheme="majorHAnsi"/>
                <w:szCs w:val="22"/>
              </w:rPr>
              <w:t xml:space="preserve"> solutions.</w:t>
            </w:r>
          </w:p>
        </w:tc>
        <w:tc>
          <w:tcPr>
            <w:tcW w:w="1890" w:type="dxa"/>
            <w:shd w:val="clear" w:color="auto" w:fill="auto"/>
            <w:tcMar>
              <w:top w:w="0" w:type="dxa"/>
              <w:left w:w="115" w:type="dxa"/>
              <w:bottom w:w="0" w:type="dxa"/>
              <w:right w:w="115" w:type="dxa"/>
            </w:tcMar>
          </w:tcPr>
          <w:p w14:paraId="12DBF5D5" w14:textId="58E7A595" w:rsidR="00A325D0" w:rsidRPr="006B4954" w:rsidRDefault="00773831"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window </w:t>
            </w:r>
            <w:r w:rsidR="00112CEA">
              <w:rPr>
                <w:rFonts w:asciiTheme="majorHAnsi" w:hAnsiTheme="majorHAnsi" w:cstheme="majorHAnsi"/>
                <w:szCs w:val="22"/>
              </w:rPr>
              <w:t xml:space="preserve">licenses for servers, which can increase cost. </w:t>
            </w:r>
            <w:proofErr w:type="gramStart"/>
            <w:r w:rsidR="00112CEA">
              <w:rPr>
                <w:rFonts w:asciiTheme="majorHAnsi" w:hAnsiTheme="majorHAnsi" w:cstheme="majorHAnsi"/>
                <w:szCs w:val="22"/>
              </w:rPr>
              <w:t>Platform</w:t>
            </w:r>
            <w:proofErr w:type="gramEnd"/>
            <w:r w:rsidR="00112CEA">
              <w:rPr>
                <w:rFonts w:asciiTheme="majorHAnsi" w:hAnsiTheme="majorHAnsi" w:cstheme="majorHAnsi"/>
                <w:szCs w:val="22"/>
              </w:rPr>
              <w:t xml:space="preserve"> is less </w:t>
            </w:r>
            <w:proofErr w:type="gramStart"/>
            <w:r w:rsidR="00112CEA">
              <w:rPr>
                <w:rFonts w:asciiTheme="majorHAnsi" w:hAnsiTheme="majorHAnsi" w:cstheme="majorHAnsi"/>
                <w:szCs w:val="22"/>
              </w:rPr>
              <w:t>secure</w:t>
            </w:r>
            <w:proofErr w:type="gramEnd"/>
            <w:r w:rsidR="00112CEA">
              <w:rPr>
                <w:rFonts w:asciiTheme="majorHAnsi" w:hAnsiTheme="majorHAnsi" w:cstheme="majorHAnsi"/>
                <w:szCs w:val="22"/>
              </w:rPr>
              <w:t xml:space="preserve"> and performance may not be optimal. </w:t>
            </w:r>
            <w:r w:rsidR="008A6FD9">
              <w:rPr>
                <w:rFonts w:asciiTheme="majorHAnsi" w:hAnsiTheme="majorHAnsi" w:cstheme="majorHAnsi"/>
                <w:szCs w:val="22"/>
              </w:rPr>
              <w:t>Enterprise Support may be available if issues arise.</w:t>
            </w:r>
          </w:p>
        </w:tc>
        <w:tc>
          <w:tcPr>
            <w:tcW w:w="2080" w:type="dxa"/>
            <w:shd w:val="clear" w:color="auto" w:fill="auto"/>
            <w:tcMar>
              <w:top w:w="0" w:type="dxa"/>
              <w:left w:w="115" w:type="dxa"/>
              <w:bottom w:w="0" w:type="dxa"/>
              <w:right w:w="115" w:type="dxa"/>
            </w:tcMar>
          </w:tcPr>
          <w:p w14:paraId="1B7299A3" w14:textId="32E0B46C" w:rsidR="00A325D0" w:rsidRPr="006B4954" w:rsidRDefault="00C417F1" w:rsidP="006B4954">
            <w:pPr>
              <w:suppressAutoHyphens/>
              <w:contextualSpacing/>
              <w:rPr>
                <w:rFonts w:asciiTheme="majorHAnsi" w:hAnsiTheme="majorHAnsi" w:cstheme="majorHAnsi"/>
                <w:szCs w:val="22"/>
              </w:rPr>
            </w:pPr>
            <w:r>
              <w:rPr>
                <w:rFonts w:asciiTheme="majorHAnsi" w:hAnsiTheme="majorHAnsi" w:cstheme="majorHAnsi"/>
                <w:szCs w:val="22"/>
              </w:rPr>
              <w:t>We should avoid hosting our web app on a mobile device as they are not suited for this task. Lacks the tools and scalability required for the application</w:t>
            </w:r>
            <w:r w:rsidR="00DF6986">
              <w:rPr>
                <w:rFonts w:asciiTheme="majorHAnsi" w:hAnsiTheme="majorHAnsi" w:cstheme="majorHAnsi"/>
                <w:szCs w:val="22"/>
              </w:rPr>
              <w:t xml:space="preserve"> to be successful</w:t>
            </w:r>
            <w:r>
              <w:rPr>
                <w:rFonts w:asciiTheme="majorHAnsi" w:hAnsiTheme="majorHAnsi" w:cstheme="majorHAnsi"/>
                <w:szCs w:val="22"/>
              </w:rPr>
              <w:t>.</w:t>
            </w:r>
          </w:p>
        </w:tc>
      </w:tr>
      <w:tr w:rsidR="00A325D0" w:rsidRPr="006B4954" w14:paraId="2419AEA0" w14:textId="77777777" w:rsidTr="00300545">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9D75FDD" w14:textId="3A6FAFDF" w:rsidR="00A325D0" w:rsidRDefault="00FE00CF" w:rsidP="006B4954">
            <w:pPr>
              <w:suppressAutoHyphens/>
              <w:contextualSpacing/>
              <w:rPr>
                <w:rFonts w:asciiTheme="majorHAnsi" w:hAnsiTheme="majorHAnsi" w:cstheme="majorHAnsi"/>
                <w:szCs w:val="22"/>
              </w:rPr>
            </w:pPr>
            <w:r w:rsidRPr="00FE00CF">
              <w:rPr>
                <w:rFonts w:asciiTheme="majorHAnsi" w:hAnsiTheme="majorHAnsi" w:cstheme="majorHAnsi"/>
                <w:szCs w:val="22"/>
              </w:rPr>
              <w:t xml:space="preserve">Requires </w:t>
            </w:r>
            <w:proofErr w:type="gramStart"/>
            <w:r w:rsidRPr="00FE00CF">
              <w:rPr>
                <w:rFonts w:asciiTheme="majorHAnsi" w:hAnsiTheme="majorHAnsi" w:cstheme="majorHAnsi"/>
                <w:szCs w:val="22"/>
              </w:rPr>
              <w:t>macOS</w:t>
            </w:r>
            <w:r w:rsidR="00A254C4">
              <w:rPr>
                <w:rFonts w:asciiTheme="majorHAnsi" w:hAnsiTheme="majorHAnsi" w:cstheme="majorHAnsi"/>
                <w:szCs w:val="22"/>
              </w:rPr>
              <w:t xml:space="preserve"> </w:t>
            </w:r>
            <w:r w:rsidRPr="00FE00CF">
              <w:rPr>
                <w:rFonts w:asciiTheme="majorHAnsi" w:hAnsiTheme="majorHAnsi" w:cstheme="majorHAnsi"/>
                <w:szCs w:val="22"/>
              </w:rPr>
              <w:t xml:space="preserve"> </w:t>
            </w:r>
            <w:r w:rsidR="00A254C4">
              <w:rPr>
                <w:rFonts w:asciiTheme="majorHAnsi" w:hAnsiTheme="majorHAnsi" w:cstheme="majorHAnsi"/>
                <w:szCs w:val="22"/>
              </w:rPr>
              <w:t>skills</w:t>
            </w:r>
            <w:proofErr w:type="gramEnd"/>
            <w:r w:rsidRPr="00FE00CF">
              <w:rPr>
                <w:rFonts w:asciiTheme="majorHAnsi" w:hAnsiTheme="majorHAnsi" w:cstheme="majorHAnsi"/>
                <w:szCs w:val="22"/>
              </w:rPr>
              <w:t xml:space="preserve">, </w:t>
            </w:r>
            <w:r>
              <w:rPr>
                <w:rFonts w:asciiTheme="majorHAnsi" w:hAnsiTheme="majorHAnsi" w:cstheme="majorHAnsi"/>
                <w:szCs w:val="22"/>
              </w:rPr>
              <w:t>hardware cost is expensive</w:t>
            </w:r>
            <w:r w:rsidRPr="00FE00CF">
              <w:rPr>
                <w:rFonts w:asciiTheme="majorHAnsi" w:hAnsiTheme="majorHAnsi" w:cstheme="majorHAnsi"/>
                <w:szCs w:val="22"/>
              </w:rPr>
              <w:t>.</w:t>
            </w:r>
            <w:r w:rsidR="002849C8">
              <w:rPr>
                <w:rFonts w:asciiTheme="majorHAnsi" w:hAnsiTheme="majorHAnsi" w:cstheme="majorHAnsi"/>
                <w:szCs w:val="22"/>
              </w:rPr>
              <w:t xml:space="preserve"> Secure platform</w:t>
            </w:r>
            <w:r w:rsidR="005F4D3C">
              <w:rPr>
                <w:rFonts w:asciiTheme="majorHAnsi" w:hAnsiTheme="majorHAnsi" w:cstheme="majorHAnsi"/>
                <w:szCs w:val="22"/>
              </w:rPr>
              <w:t>.</w:t>
            </w:r>
            <w:r w:rsidR="001C2F8A">
              <w:rPr>
                <w:rFonts w:asciiTheme="majorHAnsi" w:hAnsiTheme="majorHAnsi" w:cstheme="majorHAnsi"/>
                <w:szCs w:val="22"/>
              </w:rPr>
              <w:t xml:space="preserve"> Has access to standardized web services like HTTP/</w:t>
            </w:r>
            <w:proofErr w:type="gramStart"/>
            <w:r w:rsidR="001C2F8A">
              <w:rPr>
                <w:rFonts w:asciiTheme="majorHAnsi" w:hAnsiTheme="majorHAnsi" w:cstheme="majorHAnsi"/>
                <w:szCs w:val="22"/>
              </w:rPr>
              <w:t>HTTPS</w:t>
            </w:r>
            <w:proofErr w:type="gramEnd"/>
            <w:r w:rsidR="001C2F8A">
              <w:rPr>
                <w:rFonts w:asciiTheme="majorHAnsi" w:hAnsiTheme="majorHAnsi" w:cstheme="majorHAnsi"/>
                <w:szCs w:val="22"/>
              </w:rPr>
              <w:t xml:space="preserve"> which </w:t>
            </w:r>
            <w:r w:rsidR="00300545">
              <w:rPr>
                <w:rFonts w:asciiTheme="majorHAnsi" w:hAnsiTheme="majorHAnsi" w:cstheme="majorHAnsi"/>
                <w:szCs w:val="22"/>
              </w:rPr>
              <w:t>makes this a good client option.</w:t>
            </w:r>
          </w:p>
          <w:p w14:paraId="6010720C" w14:textId="0A795D11" w:rsidR="004A6DC0" w:rsidRPr="006B4954" w:rsidRDefault="004A6DC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234B558B" w:rsidR="00A325D0" w:rsidRPr="00704695" w:rsidRDefault="00F75097" w:rsidP="00704695">
            <w:pPr>
              <w:suppressAutoHyphens/>
              <w:rPr>
                <w:rFonts w:asciiTheme="majorHAnsi" w:hAnsiTheme="majorHAnsi" w:cstheme="majorHAnsi"/>
                <w:szCs w:val="22"/>
              </w:rPr>
            </w:pPr>
            <w:r w:rsidRPr="00F75097">
              <w:rPr>
                <w:rFonts w:asciiTheme="majorHAnsi" w:hAnsiTheme="majorHAnsi" w:cstheme="majorHAnsi"/>
                <w:szCs w:val="22"/>
              </w:rPr>
              <w:t>Open-source development, lower development costs</w:t>
            </w:r>
            <w:r>
              <w:rPr>
                <w:rFonts w:asciiTheme="majorHAnsi" w:hAnsiTheme="majorHAnsi" w:cstheme="majorHAnsi"/>
                <w:szCs w:val="22"/>
              </w:rPr>
              <w:t>,</w:t>
            </w:r>
            <w:r w:rsidRPr="00F75097">
              <w:rPr>
                <w:rFonts w:asciiTheme="majorHAnsi" w:hAnsiTheme="majorHAnsi" w:cstheme="majorHAnsi"/>
                <w:szCs w:val="22"/>
              </w:rPr>
              <w:t xml:space="preserve"> requires Linux </w:t>
            </w:r>
            <w:r>
              <w:rPr>
                <w:rFonts w:asciiTheme="majorHAnsi" w:hAnsiTheme="majorHAnsi" w:cstheme="majorHAnsi"/>
                <w:szCs w:val="22"/>
              </w:rPr>
              <w:t>admin skills.</w:t>
            </w:r>
            <w:r w:rsidR="005F4D3C">
              <w:rPr>
                <w:rFonts w:asciiTheme="majorHAnsi" w:hAnsiTheme="majorHAnsi" w:cstheme="majorHAnsi"/>
                <w:szCs w:val="22"/>
              </w:rPr>
              <w:t xml:space="preserve"> More control afforded to developers than other Operating systems.</w:t>
            </w:r>
            <w:r w:rsidR="00300545">
              <w:rPr>
                <w:rFonts w:asciiTheme="majorHAnsi" w:hAnsiTheme="majorHAnsi" w:cstheme="majorHAnsi"/>
                <w:szCs w:val="22"/>
              </w:rPr>
              <w:t xml:space="preserve"> Linux based systems </w:t>
            </w:r>
            <w:r w:rsidR="00FF2958">
              <w:rPr>
                <w:rFonts w:asciiTheme="majorHAnsi" w:hAnsiTheme="majorHAnsi" w:cstheme="majorHAnsi"/>
                <w:szCs w:val="22"/>
              </w:rPr>
              <w:t>are not traditional end-user systems</w:t>
            </w:r>
            <w:r w:rsidR="008155D2">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41530964" w14:textId="77777777" w:rsidR="00A325D0" w:rsidRDefault="00CB0F41" w:rsidP="006B4954">
            <w:pPr>
              <w:suppressAutoHyphens/>
              <w:contextualSpacing/>
              <w:rPr>
                <w:rFonts w:asciiTheme="majorHAnsi" w:hAnsiTheme="majorHAnsi" w:cstheme="majorHAnsi"/>
                <w:szCs w:val="22"/>
              </w:rPr>
            </w:pPr>
            <w:r w:rsidRPr="00CB0F41">
              <w:rPr>
                <w:rFonts w:asciiTheme="majorHAnsi" w:hAnsiTheme="majorHAnsi" w:cstheme="majorHAnsi"/>
                <w:szCs w:val="22"/>
              </w:rPr>
              <w:t xml:space="preserve">Requires Windows </w:t>
            </w:r>
            <w:r w:rsidR="00A254C4">
              <w:rPr>
                <w:rFonts w:asciiTheme="majorHAnsi" w:hAnsiTheme="majorHAnsi" w:cstheme="majorHAnsi"/>
                <w:szCs w:val="22"/>
              </w:rPr>
              <w:t>skills</w:t>
            </w:r>
            <w:r w:rsidRPr="00CB0F41">
              <w:rPr>
                <w:rFonts w:asciiTheme="majorHAnsi" w:hAnsiTheme="majorHAnsi" w:cstheme="majorHAnsi"/>
                <w:szCs w:val="22"/>
              </w:rPr>
              <w:t>, potential for higher development costs.</w:t>
            </w:r>
            <w:r w:rsidR="00037084">
              <w:rPr>
                <w:rFonts w:asciiTheme="majorHAnsi" w:hAnsiTheme="majorHAnsi" w:cstheme="majorHAnsi"/>
                <w:szCs w:val="22"/>
              </w:rPr>
              <w:t xml:space="preserve"> </w:t>
            </w:r>
            <w:r w:rsidR="002849C8">
              <w:rPr>
                <w:rFonts w:asciiTheme="majorHAnsi" w:hAnsiTheme="majorHAnsi" w:cstheme="majorHAnsi"/>
                <w:szCs w:val="22"/>
              </w:rPr>
              <w:t xml:space="preserve">Security concerns </w:t>
            </w:r>
            <w:proofErr w:type="gramStart"/>
            <w:r w:rsidR="002849C8">
              <w:rPr>
                <w:rFonts w:asciiTheme="majorHAnsi" w:hAnsiTheme="majorHAnsi" w:cstheme="majorHAnsi"/>
                <w:szCs w:val="22"/>
              </w:rPr>
              <w:t>more</w:t>
            </w:r>
            <w:proofErr w:type="gramEnd"/>
            <w:r w:rsidR="002849C8">
              <w:rPr>
                <w:rFonts w:asciiTheme="majorHAnsi" w:hAnsiTheme="majorHAnsi" w:cstheme="majorHAnsi"/>
                <w:szCs w:val="22"/>
              </w:rPr>
              <w:t xml:space="preserve"> prevalent. </w:t>
            </w:r>
          </w:p>
          <w:p w14:paraId="3C911584" w14:textId="299C13E7" w:rsidR="00300545" w:rsidRPr="006B4954" w:rsidRDefault="00300545" w:rsidP="006B4954">
            <w:pPr>
              <w:suppressAutoHyphens/>
              <w:contextualSpacing/>
              <w:rPr>
                <w:rFonts w:asciiTheme="majorHAnsi" w:hAnsiTheme="majorHAnsi" w:cstheme="majorHAnsi"/>
                <w:szCs w:val="22"/>
              </w:rPr>
            </w:pPr>
            <w:r>
              <w:rPr>
                <w:rFonts w:asciiTheme="majorHAnsi" w:hAnsiTheme="majorHAnsi" w:cstheme="majorHAnsi"/>
                <w:szCs w:val="22"/>
              </w:rPr>
              <w:t>Has access to standardized web services like HTTP/HTTPS which makes this a good client option.</w:t>
            </w:r>
          </w:p>
        </w:tc>
        <w:tc>
          <w:tcPr>
            <w:tcW w:w="2080" w:type="dxa"/>
            <w:shd w:val="clear" w:color="auto" w:fill="auto"/>
            <w:tcMar>
              <w:top w:w="0" w:type="dxa"/>
              <w:left w:w="115" w:type="dxa"/>
              <w:bottom w:w="0" w:type="dxa"/>
              <w:right w:w="115" w:type="dxa"/>
            </w:tcMar>
          </w:tcPr>
          <w:p w14:paraId="24F347E4" w14:textId="1F1006E2" w:rsidR="00A325D0" w:rsidRPr="006B4954" w:rsidRDefault="00CB0F41" w:rsidP="006B4954">
            <w:pPr>
              <w:suppressAutoHyphens/>
              <w:contextualSpacing/>
              <w:rPr>
                <w:rFonts w:asciiTheme="majorHAnsi" w:hAnsiTheme="majorHAnsi" w:cstheme="majorHAnsi"/>
                <w:szCs w:val="22"/>
              </w:rPr>
            </w:pPr>
            <w:r w:rsidRPr="00CB0F41">
              <w:rPr>
                <w:rFonts w:asciiTheme="majorHAnsi" w:hAnsiTheme="majorHAnsi" w:cstheme="majorHAnsi"/>
                <w:szCs w:val="22"/>
              </w:rPr>
              <w:t xml:space="preserve">Requires mobile development </w:t>
            </w:r>
            <w:r w:rsidR="00A254C4">
              <w:rPr>
                <w:rFonts w:asciiTheme="majorHAnsi" w:hAnsiTheme="majorHAnsi" w:cstheme="majorHAnsi"/>
                <w:szCs w:val="22"/>
              </w:rPr>
              <w:t>skills</w:t>
            </w:r>
            <w:r w:rsidRPr="00CB0F41">
              <w:rPr>
                <w:rFonts w:asciiTheme="majorHAnsi" w:hAnsiTheme="majorHAnsi" w:cstheme="majorHAnsi"/>
                <w:szCs w:val="22"/>
              </w:rPr>
              <w:t>, varying development costs for different platforms.</w:t>
            </w:r>
            <w:r w:rsidR="00B066D8">
              <w:rPr>
                <w:rFonts w:asciiTheme="majorHAnsi" w:hAnsiTheme="majorHAnsi" w:cstheme="majorHAnsi"/>
                <w:szCs w:val="22"/>
              </w:rPr>
              <w:t xml:space="preserve"> Using tools like PhoneGap can make client code mobile device agnostic</w:t>
            </w:r>
            <w:r w:rsidR="00DA192F">
              <w:rPr>
                <w:rFonts w:asciiTheme="majorHAnsi" w:hAnsiTheme="majorHAnsi" w:cstheme="majorHAnsi"/>
                <w:szCs w:val="22"/>
              </w:rPr>
              <w:t>, making it a good choice for developing client side mobile applications.</w:t>
            </w:r>
          </w:p>
        </w:tc>
      </w:tr>
      <w:tr w:rsidR="00A325D0" w:rsidRPr="006B4954" w14:paraId="4C2B3BD4" w14:textId="77777777" w:rsidTr="00300545">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A43685F" w14:textId="77777777" w:rsidR="007D06B7" w:rsidRPr="007D06B7" w:rsidRDefault="007D06B7" w:rsidP="007D06B7">
            <w:pPr>
              <w:suppressAutoHyphens/>
              <w:contextualSpacing/>
              <w:rPr>
                <w:rFonts w:asciiTheme="majorHAnsi" w:hAnsiTheme="majorHAnsi" w:cstheme="majorHAnsi"/>
                <w:szCs w:val="22"/>
              </w:rPr>
            </w:pPr>
            <w:r w:rsidRPr="0061622D">
              <w:rPr>
                <w:rFonts w:asciiTheme="majorHAnsi" w:hAnsiTheme="majorHAnsi" w:cstheme="majorHAnsi"/>
                <w:b/>
                <w:bCs/>
                <w:szCs w:val="22"/>
              </w:rPr>
              <w:t>Languages:</w:t>
            </w:r>
            <w:r w:rsidRPr="007D06B7">
              <w:rPr>
                <w:rFonts w:asciiTheme="majorHAnsi" w:hAnsiTheme="majorHAnsi" w:cstheme="majorHAnsi"/>
                <w:szCs w:val="22"/>
              </w:rPr>
              <w:t xml:space="preserve"> Swift, Objective-C</w:t>
            </w:r>
          </w:p>
          <w:p w14:paraId="0707FB5A" w14:textId="16F0FE58" w:rsidR="007D06B7" w:rsidRPr="007D06B7" w:rsidRDefault="007D06B7" w:rsidP="007D06B7">
            <w:pPr>
              <w:suppressAutoHyphens/>
              <w:contextualSpacing/>
              <w:rPr>
                <w:rFonts w:asciiTheme="majorHAnsi" w:hAnsiTheme="majorHAnsi" w:cstheme="majorHAnsi"/>
                <w:szCs w:val="22"/>
              </w:rPr>
            </w:pPr>
            <w:r w:rsidRPr="0061622D">
              <w:rPr>
                <w:rFonts w:asciiTheme="majorHAnsi" w:hAnsiTheme="majorHAnsi" w:cstheme="majorHAnsi"/>
                <w:b/>
                <w:bCs/>
                <w:szCs w:val="22"/>
              </w:rPr>
              <w:t>IDEs:</w:t>
            </w:r>
            <w:r w:rsidRPr="007D06B7">
              <w:rPr>
                <w:rFonts w:asciiTheme="majorHAnsi" w:hAnsiTheme="majorHAnsi" w:cstheme="majorHAnsi"/>
                <w:szCs w:val="22"/>
              </w:rPr>
              <w:t xml:space="preserve"> Xcode</w:t>
            </w:r>
            <w:r w:rsidR="00012254">
              <w:rPr>
                <w:rFonts w:asciiTheme="majorHAnsi" w:hAnsiTheme="majorHAnsi" w:cstheme="majorHAnsi"/>
                <w:szCs w:val="22"/>
              </w:rPr>
              <w:t xml:space="preserve">, Visual Studio Code, Atom, </w:t>
            </w:r>
            <w:r w:rsidR="00117572">
              <w:rPr>
                <w:rFonts w:asciiTheme="majorHAnsi" w:hAnsiTheme="majorHAnsi" w:cstheme="majorHAnsi"/>
                <w:szCs w:val="22"/>
              </w:rPr>
              <w:t>IntelliJ</w:t>
            </w:r>
          </w:p>
          <w:p w14:paraId="0CB26F5B" w14:textId="0DA70CAF" w:rsidR="00A325D0" w:rsidRPr="006B4954" w:rsidRDefault="007D06B7" w:rsidP="007D06B7">
            <w:pPr>
              <w:suppressAutoHyphens/>
              <w:contextualSpacing/>
              <w:rPr>
                <w:rFonts w:asciiTheme="majorHAnsi" w:hAnsiTheme="majorHAnsi" w:cstheme="majorHAnsi"/>
                <w:szCs w:val="22"/>
              </w:rPr>
            </w:pPr>
            <w:r w:rsidRPr="0061622D">
              <w:rPr>
                <w:rFonts w:asciiTheme="majorHAnsi" w:hAnsiTheme="majorHAnsi" w:cstheme="majorHAnsi"/>
                <w:b/>
                <w:bCs/>
                <w:szCs w:val="22"/>
              </w:rPr>
              <w:t>Other Tools:</w:t>
            </w:r>
            <w:r w:rsidRPr="007D06B7">
              <w:rPr>
                <w:rFonts w:asciiTheme="majorHAnsi" w:hAnsiTheme="majorHAnsi" w:cstheme="majorHAnsi"/>
                <w:szCs w:val="22"/>
              </w:rPr>
              <w:t xml:space="preserve"> </w:t>
            </w:r>
            <w:r w:rsidR="00117572">
              <w:rPr>
                <w:rFonts w:asciiTheme="majorHAnsi" w:hAnsiTheme="majorHAnsi" w:cstheme="majorHAnsi"/>
                <w:szCs w:val="22"/>
              </w:rPr>
              <w:t>Virtual Box, Docker</w:t>
            </w:r>
          </w:p>
        </w:tc>
        <w:tc>
          <w:tcPr>
            <w:tcW w:w="1890" w:type="dxa"/>
            <w:shd w:val="clear" w:color="auto" w:fill="auto"/>
            <w:tcMar>
              <w:top w:w="0" w:type="dxa"/>
              <w:left w:w="115" w:type="dxa"/>
              <w:bottom w:w="0" w:type="dxa"/>
              <w:right w:w="115" w:type="dxa"/>
            </w:tcMar>
          </w:tcPr>
          <w:p w14:paraId="0EE47767" w14:textId="16F84E9B" w:rsidR="00DF539A" w:rsidRPr="00DF539A" w:rsidRDefault="00DF539A" w:rsidP="00DF539A">
            <w:pPr>
              <w:suppressAutoHyphens/>
              <w:contextualSpacing/>
              <w:rPr>
                <w:rFonts w:asciiTheme="majorHAnsi" w:hAnsiTheme="majorHAnsi" w:cstheme="majorHAnsi"/>
                <w:szCs w:val="22"/>
              </w:rPr>
            </w:pPr>
            <w:r w:rsidRPr="0061622D">
              <w:rPr>
                <w:rFonts w:asciiTheme="majorHAnsi" w:hAnsiTheme="majorHAnsi" w:cstheme="majorHAnsi"/>
                <w:b/>
                <w:bCs/>
                <w:szCs w:val="22"/>
              </w:rPr>
              <w:t>Languages:</w:t>
            </w:r>
            <w:r w:rsidRPr="00DF539A">
              <w:rPr>
                <w:rFonts w:asciiTheme="majorHAnsi" w:hAnsiTheme="majorHAnsi" w:cstheme="majorHAnsi"/>
                <w:szCs w:val="22"/>
              </w:rPr>
              <w:t xml:space="preserve"> C, C++, Python, </w:t>
            </w:r>
            <w:r w:rsidR="00C417F1">
              <w:rPr>
                <w:rFonts w:asciiTheme="majorHAnsi" w:hAnsiTheme="majorHAnsi" w:cstheme="majorHAnsi"/>
                <w:szCs w:val="22"/>
              </w:rPr>
              <w:t xml:space="preserve">Ruby, Java </w:t>
            </w:r>
            <w:r w:rsidRPr="0061622D">
              <w:rPr>
                <w:rFonts w:asciiTheme="majorHAnsi" w:hAnsiTheme="majorHAnsi" w:cstheme="majorHAnsi"/>
                <w:b/>
                <w:bCs/>
                <w:szCs w:val="22"/>
              </w:rPr>
              <w:t>IDEs:</w:t>
            </w:r>
            <w:r w:rsidRPr="00DF539A">
              <w:rPr>
                <w:rFonts w:asciiTheme="majorHAnsi" w:hAnsiTheme="majorHAnsi" w:cstheme="majorHAnsi"/>
                <w:szCs w:val="22"/>
              </w:rPr>
              <w:t xml:space="preserve"> Visual Studio Code, Eclipse, JetBrains IDEs</w:t>
            </w:r>
          </w:p>
          <w:p w14:paraId="3466B885" w14:textId="56AAAE6D" w:rsidR="00A325D0" w:rsidRPr="006B4954" w:rsidRDefault="00DF539A" w:rsidP="00DF539A">
            <w:pPr>
              <w:suppressAutoHyphens/>
              <w:contextualSpacing/>
              <w:rPr>
                <w:rFonts w:asciiTheme="majorHAnsi" w:hAnsiTheme="majorHAnsi" w:cstheme="majorHAnsi"/>
                <w:szCs w:val="22"/>
              </w:rPr>
            </w:pPr>
            <w:r w:rsidRPr="0061622D">
              <w:rPr>
                <w:rFonts w:asciiTheme="majorHAnsi" w:hAnsiTheme="majorHAnsi" w:cstheme="majorHAnsi"/>
                <w:b/>
                <w:bCs/>
                <w:szCs w:val="22"/>
              </w:rPr>
              <w:t>Other Tools:</w:t>
            </w:r>
            <w:r w:rsidR="00117572">
              <w:rPr>
                <w:rFonts w:asciiTheme="majorHAnsi" w:hAnsiTheme="majorHAnsi" w:cstheme="majorHAnsi"/>
                <w:szCs w:val="22"/>
              </w:rPr>
              <w:t xml:space="preserve"> </w:t>
            </w:r>
            <w:r w:rsidRPr="00DF539A">
              <w:rPr>
                <w:rFonts w:asciiTheme="majorHAnsi" w:hAnsiTheme="majorHAnsi" w:cstheme="majorHAnsi"/>
                <w:szCs w:val="22"/>
              </w:rPr>
              <w:t>Make</w:t>
            </w:r>
            <w:r w:rsidR="00117572">
              <w:rPr>
                <w:rFonts w:asciiTheme="majorHAnsi" w:hAnsiTheme="majorHAnsi" w:cstheme="majorHAnsi"/>
                <w:szCs w:val="22"/>
              </w:rPr>
              <w:t>, Virtual Box, Docker</w:t>
            </w:r>
          </w:p>
        </w:tc>
        <w:tc>
          <w:tcPr>
            <w:tcW w:w="1890" w:type="dxa"/>
            <w:shd w:val="clear" w:color="auto" w:fill="auto"/>
            <w:tcMar>
              <w:top w:w="0" w:type="dxa"/>
              <w:left w:w="115" w:type="dxa"/>
              <w:bottom w:w="0" w:type="dxa"/>
              <w:right w:w="115" w:type="dxa"/>
            </w:tcMar>
          </w:tcPr>
          <w:p w14:paraId="7E53605E" w14:textId="77777777" w:rsidR="00DF539A" w:rsidRPr="00DF539A" w:rsidRDefault="00DF539A" w:rsidP="00DF539A">
            <w:pPr>
              <w:suppressAutoHyphens/>
              <w:contextualSpacing/>
              <w:rPr>
                <w:rFonts w:asciiTheme="majorHAnsi" w:hAnsiTheme="majorHAnsi" w:cstheme="majorHAnsi"/>
                <w:szCs w:val="22"/>
              </w:rPr>
            </w:pPr>
            <w:r w:rsidRPr="0061622D">
              <w:rPr>
                <w:rFonts w:asciiTheme="majorHAnsi" w:hAnsiTheme="majorHAnsi" w:cstheme="majorHAnsi"/>
                <w:b/>
                <w:bCs/>
                <w:szCs w:val="22"/>
              </w:rPr>
              <w:t>Languages</w:t>
            </w:r>
            <w:r w:rsidRPr="00DF539A">
              <w:rPr>
                <w:rFonts w:asciiTheme="majorHAnsi" w:hAnsiTheme="majorHAnsi" w:cstheme="majorHAnsi"/>
                <w:szCs w:val="22"/>
              </w:rPr>
              <w:t>: C#, .NET, C++</w:t>
            </w:r>
          </w:p>
          <w:p w14:paraId="5FA4E51E" w14:textId="22DBD282" w:rsidR="00DF539A" w:rsidRPr="00DF539A" w:rsidRDefault="00DF539A" w:rsidP="00DF539A">
            <w:pPr>
              <w:suppressAutoHyphens/>
              <w:contextualSpacing/>
              <w:rPr>
                <w:rFonts w:asciiTheme="majorHAnsi" w:hAnsiTheme="majorHAnsi" w:cstheme="majorHAnsi"/>
                <w:szCs w:val="22"/>
              </w:rPr>
            </w:pPr>
            <w:r w:rsidRPr="0061622D">
              <w:rPr>
                <w:rFonts w:asciiTheme="majorHAnsi" w:hAnsiTheme="majorHAnsi" w:cstheme="majorHAnsi"/>
                <w:b/>
                <w:bCs/>
                <w:szCs w:val="22"/>
              </w:rPr>
              <w:t>IDEs:</w:t>
            </w:r>
            <w:r w:rsidRPr="00DF539A">
              <w:rPr>
                <w:rFonts w:asciiTheme="majorHAnsi" w:hAnsiTheme="majorHAnsi" w:cstheme="majorHAnsi"/>
                <w:szCs w:val="22"/>
              </w:rPr>
              <w:t xml:space="preserve"> </w:t>
            </w:r>
            <w:r w:rsidR="00C417F1">
              <w:rPr>
                <w:rFonts w:asciiTheme="majorHAnsi" w:hAnsiTheme="majorHAnsi" w:cstheme="majorHAnsi"/>
                <w:szCs w:val="22"/>
              </w:rPr>
              <w:t xml:space="preserve">Atom, Visual Studio Code, </w:t>
            </w:r>
            <w:proofErr w:type="spellStart"/>
            <w:r w:rsidR="00C417F1">
              <w:rPr>
                <w:rFonts w:asciiTheme="majorHAnsi" w:hAnsiTheme="majorHAnsi" w:cstheme="majorHAnsi"/>
                <w:szCs w:val="22"/>
              </w:rPr>
              <w:t>IntellliJ</w:t>
            </w:r>
            <w:proofErr w:type="spellEnd"/>
          </w:p>
          <w:p w14:paraId="63C1A493" w14:textId="1CB428AE" w:rsidR="00A325D0" w:rsidRPr="006B4954" w:rsidRDefault="00DF539A" w:rsidP="00DF539A">
            <w:pPr>
              <w:suppressAutoHyphens/>
              <w:contextualSpacing/>
              <w:rPr>
                <w:rFonts w:asciiTheme="majorHAnsi" w:hAnsiTheme="majorHAnsi" w:cstheme="majorHAnsi"/>
                <w:szCs w:val="22"/>
              </w:rPr>
            </w:pPr>
            <w:r w:rsidRPr="0061622D">
              <w:rPr>
                <w:rFonts w:asciiTheme="majorHAnsi" w:hAnsiTheme="majorHAnsi" w:cstheme="majorHAnsi"/>
                <w:b/>
                <w:bCs/>
                <w:szCs w:val="22"/>
              </w:rPr>
              <w:t>Other Tools</w:t>
            </w:r>
            <w:r w:rsidRPr="00DF539A">
              <w:rPr>
                <w:rFonts w:asciiTheme="majorHAnsi" w:hAnsiTheme="majorHAnsi" w:cstheme="majorHAnsi"/>
                <w:szCs w:val="22"/>
              </w:rPr>
              <w:t>: .NET Framework</w:t>
            </w:r>
          </w:p>
        </w:tc>
        <w:tc>
          <w:tcPr>
            <w:tcW w:w="2080" w:type="dxa"/>
            <w:shd w:val="clear" w:color="auto" w:fill="auto"/>
            <w:tcMar>
              <w:top w:w="0" w:type="dxa"/>
              <w:left w:w="115" w:type="dxa"/>
              <w:bottom w:w="0" w:type="dxa"/>
              <w:right w:w="115" w:type="dxa"/>
            </w:tcMar>
          </w:tcPr>
          <w:p w14:paraId="0F335BF2" w14:textId="356712EA" w:rsidR="0061622D" w:rsidRPr="0061622D" w:rsidRDefault="0061622D" w:rsidP="0061622D">
            <w:pPr>
              <w:suppressAutoHyphens/>
              <w:contextualSpacing/>
              <w:rPr>
                <w:rFonts w:asciiTheme="majorHAnsi" w:hAnsiTheme="majorHAnsi" w:cstheme="majorHAnsi"/>
                <w:szCs w:val="22"/>
              </w:rPr>
            </w:pPr>
            <w:r w:rsidRPr="0061622D">
              <w:rPr>
                <w:rFonts w:asciiTheme="majorHAnsi" w:hAnsiTheme="majorHAnsi" w:cstheme="majorHAnsi"/>
                <w:b/>
                <w:bCs/>
                <w:szCs w:val="22"/>
              </w:rPr>
              <w:t>Languages:</w:t>
            </w:r>
            <w:r w:rsidRPr="0061622D">
              <w:rPr>
                <w:rFonts w:asciiTheme="majorHAnsi" w:hAnsiTheme="majorHAnsi" w:cstheme="majorHAnsi"/>
                <w:szCs w:val="22"/>
              </w:rPr>
              <w:t xml:space="preserve"> Java (Android), Swift, Objective-C (iOS)</w:t>
            </w:r>
            <w:r w:rsidR="00012254">
              <w:rPr>
                <w:rFonts w:asciiTheme="majorHAnsi" w:hAnsiTheme="majorHAnsi" w:cstheme="majorHAnsi"/>
                <w:szCs w:val="22"/>
              </w:rPr>
              <w:t>, PhoneGap</w:t>
            </w:r>
          </w:p>
          <w:p w14:paraId="405B07BD" w14:textId="67B4617A" w:rsidR="0061622D" w:rsidRPr="0061622D" w:rsidRDefault="0061622D" w:rsidP="0061622D">
            <w:pPr>
              <w:suppressAutoHyphens/>
              <w:contextualSpacing/>
              <w:rPr>
                <w:rFonts w:asciiTheme="majorHAnsi" w:hAnsiTheme="majorHAnsi" w:cstheme="majorHAnsi"/>
                <w:szCs w:val="22"/>
              </w:rPr>
            </w:pPr>
            <w:r w:rsidRPr="0061622D">
              <w:rPr>
                <w:rFonts w:asciiTheme="majorHAnsi" w:hAnsiTheme="majorHAnsi" w:cstheme="majorHAnsi"/>
                <w:b/>
                <w:bCs/>
                <w:szCs w:val="22"/>
              </w:rPr>
              <w:t>IDEs:</w:t>
            </w:r>
            <w:r w:rsidRPr="0061622D">
              <w:rPr>
                <w:rFonts w:asciiTheme="majorHAnsi" w:hAnsiTheme="majorHAnsi" w:cstheme="majorHAnsi"/>
                <w:szCs w:val="22"/>
              </w:rPr>
              <w:t xml:space="preserve"> </w:t>
            </w:r>
            <w:r w:rsidR="00012254">
              <w:rPr>
                <w:rFonts w:asciiTheme="majorHAnsi" w:hAnsiTheme="majorHAnsi" w:cstheme="majorHAnsi"/>
                <w:szCs w:val="22"/>
              </w:rPr>
              <w:t xml:space="preserve">Xcode, </w:t>
            </w:r>
            <w:r w:rsidRPr="0061622D">
              <w:rPr>
                <w:rFonts w:asciiTheme="majorHAnsi" w:hAnsiTheme="majorHAnsi" w:cstheme="majorHAnsi"/>
                <w:szCs w:val="22"/>
              </w:rPr>
              <w:t>Android Studio</w:t>
            </w:r>
          </w:p>
          <w:p w14:paraId="16D38893" w14:textId="5D22745F" w:rsidR="00A325D0" w:rsidRPr="006B4954" w:rsidRDefault="0061622D" w:rsidP="0061622D">
            <w:pPr>
              <w:suppressAutoHyphens/>
              <w:contextualSpacing/>
              <w:rPr>
                <w:rFonts w:asciiTheme="majorHAnsi" w:hAnsiTheme="majorHAnsi" w:cstheme="majorHAnsi"/>
                <w:szCs w:val="22"/>
              </w:rPr>
            </w:pPr>
            <w:r w:rsidRPr="0061622D">
              <w:rPr>
                <w:rFonts w:asciiTheme="majorHAnsi" w:hAnsiTheme="majorHAnsi" w:cstheme="majorHAnsi"/>
                <w:b/>
                <w:bCs/>
                <w:szCs w:val="22"/>
              </w:rPr>
              <w:t>Other Tools:</w:t>
            </w:r>
            <w:r w:rsidRPr="0061622D">
              <w:rPr>
                <w:rFonts w:asciiTheme="majorHAnsi" w:hAnsiTheme="majorHAnsi" w:cstheme="majorHAnsi"/>
                <w:szCs w:val="22"/>
              </w:rPr>
              <w:t xml:space="preserve"> </w:t>
            </w:r>
            <w:r w:rsidR="00012254">
              <w:rPr>
                <w:rFonts w:asciiTheme="majorHAnsi" w:hAnsiTheme="majorHAnsi" w:cstheme="majorHAnsi"/>
                <w:szCs w:val="22"/>
              </w:rPr>
              <w:t>IOS/Android SDK</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8" w:name="_Toc115077326"/>
      <w:r w:rsidRPr="006B4954">
        <w:rPr>
          <w:rFonts w:asciiTheme="majorHAnsi" w:hAnsiTheme="majorHAnsi" w:cstheme="majorHAnsi"/>
          <w:u w:val="single"/>
        </w:rPr>
        <w:lastRenderedPageBreak/>
        <w:t>Recommendations</w:t>
      </w:r>
      <w:bookmarkEnd w:id="18"/>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425CF41" w:rsidR="00A325D0" w:rsidRPr="006B4954" w:rsidRDefault="00730BFB" w:rsidP="00FD2C32">
      <w:pPr>
        <w:pStyle w:val="List"/>
      </w:pPr>
      <w:r w:rsidRPr="006B4954">
        <w:rPr>
          <w:b/>
        </w:rPr>
        <w:t>Operating Platform</w:t>
      </w:r>
      <w:r w:rsidRPr="006B4954">
        <w:t>:</w:t>
      </w:r>
    </w:p>
    <w:p w14:paraId="6237EED9" w14:textId="1BB615EB" w:rsidR="00A325D0" w:rsidRDefault="00166710" w:rsidP="006B4954">
      <w:pPr>
        <w:suppressAutoHyphens/>
        <w:ind w:left="720"/>
        <w:contextualSpacing/>
        <w:rPr>
          <w:rFonts w:asciiTheme="majorHAnsi" w:hAnsiTheme="majorHAnsi" w:cstheme="majorHAnsi"/>
          <w:szCs w:val="22"/>
        </w:rPr>
      </w:pPr>
      <w:r>
        <w:rPr>
          <w:rFonts w:asciiTheme="majorHAnsi" w:hAnsiTheme="majorHAnsi" w:cstheme="majorHAnsi"/>
          <w:szCs w:val="22"/>
        </w:rPr>
        <w:t xml:space="preserve">To ensure our game can expand to other </w:t>
      </w:r>
      <w:proofErr w:type="spellStart"/>
      <w:r>
        <w:rPr>
          <w:rFonts w:asciiTheme="majorHAnsi" w:hAnsiTheme="majorHAnsi" w:cstheme="majorHAnsi"/>
          <w:szCs w:val="22"/>
        </w:rPr>
        <w:t>compute</w:t>
      </w:r>
      <w:proofErr w:type="spellEnd"/>
      <w:r>
        <w:rPr>
          <w:rFonts w:asciiTheme="majorHAnsi" w:hAnsiTheme="majorHAnsi" w:cstheme="majorHAnsi"/>
          <w:szCs w:val="22"/>
        </w:rPr>
        <w:t xml:space="preserve"> platforms</w:t>
      </w:r>
      <w:r w:rsidR="00397892" w:rsidRPr="00397892">
        <w:rPr>
          <w:rFonts w:asciiTheme="majorHAnsi" w:hAnsiTheme="majorHAnsi" w:cstheme="majorHAnsi"/>
          <w:szCs w:val="22"/>
        </w:rPr>
        <w:t xml:space="preserve">, </w:t>
      </w:r>
      <w:r>
        <w:rPr>
          <w:rFonts w:asciiTheme="majorHAnsi" w:hAnsiTheme="majorHAnsi" w:cstheme="majorHAnsi"/>
          <w:szCs w:val="22"/>
        </w:rPr>
        <w:t>I’m recommending that</w:t>
      </w:r>
      <w:r w:rsidR="00397892" w:rsidRPr="00397892">
        <w:rPr>
          <w:rFonts w:asciiTheme="majorHAnsi" w:hAnsiTheme="majorHAnsi" w:cstheme="majorHAnsi"/>
          <w:szCs w:val="22"/>
        </w:rPr>
        <w:t xml:space="preserve"> </w:t>
      </w:r>
      <w:r w:rsidR="009A02A3">
        <w:rPr>
          <w:rFonts w:asciiTheme="majorHAnsi" w:hAnsiTheme="majorHAnsi" w:cstheme="majorHAnsi"/>
          <w:szCs w:val="22"/>
        </w:rPr>
        <w:t>‘</w:t>
      </w:r>
      <w:r w:rsidR="00397892" w:rsidRPr="00397892">
        <w:rPr>
          <w:rFonts w:asciiTheme="majorHAnsi" w:hAnsiTheme="majorHAnsi" w:cstheme="majorHAnsi"/>
          <w:szCs w:val="22"/>
        </w:rPr>
        <w:t>The Gaming Room</w:t>
      </w:r>
      <w:r w:rsidR="009A02A3">
        <w:rPr>
          <w:rFonts w:asciiTheme="majorHAnsi" w:hAnsiTheme="majorHAnsi" w:cstheme="majorHAnsi"/>
          <w:szCs w:val="22"/>
        </w:rPr>
        <w:t>’</w:t>
      </w:r>
      <w:r w:rsidR="00397892" w:rsidRPr="00397892">
        <w:rPr>
          <w:rFonts w:asciiTheme="majorHAnsi" w:hAnsiTheme="majorHAnsi" w:cstheme="majorHAnsi"/>
          <w:szCs w:val="22"/>
        </w:rPr>
        <w:t xml:space="preserve"> adopts a web-based application model. This will </w:t>
      </w:r>
      <w:r>
        <w:rPr>
          <w:rFonts w:asciiTheme="majorHAnsi" w:hAnsiTheme="majorHAnsi" w:cstheme="majorHAnsi"/>
          <w:szCs w:val="22"/>
        </w:rPr>
        <w:t>allow their game</w:t>
      </w:r>
      <w:r w:rsidR="00397892" w:rsidRPr="00397892">
        <w:rPr>
          <w:rFonts w:asciiTheme="majorHAnsi" w:hAnsiTheme="majorHAnsi" w:cstheme="majorHAnsi"/>
          <w:szCs w:val="22"/>
        </w:rPr>
        <w:t xml:space="preserve"> to be </w:t>
      </w:r>
      <w:r>
        <w:rPr>
          <w:rFonts w:asciiTheme="majorHAnsi" w:hAnsiTheme="majorHAnsi" w:cstheme="majorHAnsi"/>
          <w:szCs w:val="22"/>
        </w:rPr>
        <w:t xml:space="preserve">usable on different platforms like </w:t>
      </w:r>
      <w:r w:rsidR="00397892" w:rsidRPr="00397892">
        <w:rPr>
          <w:rFonts w:asciiTheme="majorHAnsi" w:hAnsiTheme="majorHAnsi" w:cstheme="majorHAnsi"/>
          <w:szCs w:val="22"/>
        </w:rPr>
        <w:t xml:space="preserve">Windows, macOS, </w:t>
      </w:r>
      <w:proofErr w:type="gramStart"/>
      <w:r>
        <w:rPr>
          <w:rFonts w:asciiTheme="majorHAnsi" w:hAnsiTheme="majorHAnsi" w:cstheme="majorHAnsi"/>
          <w:szCs w:val="22"/>
        </w:rPr>
        <w:t xml:space="preserve">and </w:t>
      </w:r>
      <w:r w:rsidR="00397892" w:rsidRPr="00397892">
        <w:rPr>
          <w:rFonts w:asciiTheme="majorHAnsi" w:hAnsiTheme="majorHAnsi" w:cstheme="majorHAnsi"/>
          <w:szCs w:val="22"/>
        </w:rPr>
        <w:t xml:space="preserve"> mobile</w:t>
      </w:r>
      <w:proofErr w:type="gramEnd"/>
      <w:r w:rsidR="00397892" w:rsidRPr="00397892">
        <w:rPr>
          <w:rFonts w:asciiTheme="majorHAnsi" w:hAnsiTheme="majorHAnsi" w:cstheme="majorHAnsi"/>
          <w:szCs w:val="22"/>
        </w:rPr>
        <w:t xml:space="preserve"> devices, </w:t>
      </w:r>
      <w:r w:rsidR="007C5D19">
        <w:rPr>
          <w:rFonts w:asciiTheme="majorHAnsi" w:hAnsiTheme="majorHAnsi" w:cstheme="majorHAnsi"/>
          <w:szCs w:val="22"/>
        </w:rPr>
        <w:t>minus any cross-platform constraints. We can maintain a single code base this way</w:t>
      </w:r>
      <w:r w:rsidR="00EC3F63">
        <w:rPr>
          <w:rFonts w:asciiTheme="majorHAnsi" w:hAnsiTheme="majorHAnsi" w:cstheme="majorHAnsi"/>
          <w:szCs w:val="22"/>
        </w:rPr>
        <w:t>,</w:t>
      </w:r>
      <w:r w:rsidR="007C5D19">
        <w:rPr>
          <w:rFonts w:asciiTheme="majorHAnsi" w:hAnsiTheme="majorHAnsi" w:cstheme="majorHAnsi"/>
          <w:szCs w:val="22"/>
        </w:rPr>
        <w:t xml:space="preserve"> reduc</w:t>
      </w:r>
      <w:r w:rsidR="00EC3F63">
        <w:rPr>
          <w:rFonts w:asciiTheme="majorHAnsi" w:hAnsiTheme="majorHAnsi" w:cstheme="majorHAnsi"/>
          <w:szCs w:val="22"/>
        </w:rPr>
        <w:t>ing</w:t>
      </w:r>
      <w:r w:rsidR="007C5D19">
        <w:rPr>
          <w:rFonts w:asciiTheme="majorHAnsi" w:hAnsiTheme="majorHAnsi" w:cstheme="majorHAnsi"/>
          <w:szCs w:val="22"/>
        </w:rPr>
        <w:t xml:space="preserve"> technical </w:t>
      </w:r>
      <w:r w:rsidR="00E751AB">
        <w:rPr>
          <w:rFonts w:asciiTheme="majorHAnsi" w:hAnsiTheme="majorHAnsi" w:cstheme="majorHAnsi"/>
          <w:szCs w:val="22"/>
        </w:rPr>
        <w:t>debt and overall development costs.</w:t>
      </w:r>
      <w:r w:rsidR="007C5D19">
        <w:rPr>
          <w:rFonts w:asciiTheme="majorHAnsi" w:hAnsiTheme="majorHAnsi" w:cstheme="majorHAnsi"/>
          <w:szCs w:val="22"/>
        </w:rPr>
        <w:t xml:space="preserve"> </w:t>
      </w:r>
    </w:p>
    <w:p w14:paraId="6066BD34" w14:textId="77777777" w:rsidR="00397892" w:rsidRPr="006B4954" w:rsidRDefault="00397892" w:rsidP="006B4954">
      <w:pPr>
        <w:suppressAutoHyphens/>
        <w:ind w:left="720"/>
        <w:contextualSpacing/>
        <w:rPr>
          <w:rFonts w:asciiTheme="majorHAnsi" w:hAnsiTheme="majorHAnsi" w:cstheme="majorHAnsi"/>
          <w:szCs w:val="22"/>
        </w:rPr>
      </w:pPr>
    </w:p>
    <w:p w14:paraId="4499AD38" w14:textId="2560EC15" w:rsidR="002A29AB" w:rsidRPr="00EC3F63" w:rsidRDefault="00730BFB" w:rsidP="006E6364">
      <w:pPr>
        <w:pStyle w:val="List"/>
        <w:rPr>
          <w:b/>
          <w:bCs/>
        </w:rPr>
      </w:pPr>
      <w:r w:rsidRPr="00EC3F63">
        <w:rPr>
          <w:b/>
          <w:bCs/>
        </w:rPr>
        <w:t xml:space="preserve">Operating Systems Architectures: </w:t>
      </w:r>
    </w:p>
    <w:p w14:paraId="6C53C83B" w14:textId="39A65A3F" w:rsidR="00E629CF" w:rsidRPr="006B4954" w:rsidRDefault="00E629CF" w:rsidP="004A5DBA">
      <w:pPr>
        <w:pStyle w:val="List"/>
        <w:numPr>
          <w:ilvl w:val="0"/>
          <w:numId w:val="0"/>
        </w:numPr>
        <w:ind w:left="720"/>
      </w:pPr>
      <w:r w:rsidRPr="00E629CF">
        <w:t xml:space="preserve">The server-side </w:t>
      </w:r>
      <w:r w:rsidR="00F90A90">
        <w:t xml:space="preserve">of our client-server web model </w:t>
      </w:r>
      <w:r w:rsidRPr="00E629CF">
        <w:t xml:space="preserve">can be hosted on a stable </w:t>
      </w:r>
      <w:r w:rsidR="00F90A90">
        <w:t>Linux distribution like Ubuntu</w:t>
      </w:r>
      <w:r w:rsidR="00281447">
        <w:t xml:space="preserve">. </w:t>
      </w:r>
      <w:r w:rsidR="00946905">
        <w:t xml:space="preserve">We can ensure stability while lowering </w:t>
      </w:r>
      <w:r w:rsidR="00281447">
        <w:t>overall development costs by using</w:t>
      </w:r>
      <w:r w:rsidR="001234C8">
        <w:t xml:space="preserve"> a stable Ubuntu distribution,</w:t>
      </w:r>
      <w:r w:rsidR="00B230BD">
        <w:t xml:space="preserve"> benefitting from a</w:t>
      </w:r>
      <w:r w:rsidR="00B230BD" w:rsidRPr="00B230BD">
        <w:t xml:space="preserve"> </w:t>
      </w:r>
      <w:r w:rsidR="00B230BD">
        <w:t xml:space="preserve">large </w:t>
      </w:r>
      <w:r w:rsidR="00B230BD" w:rsidRPr="00B230BD">
        <w:t xml:space="preserve">open-source community and frequent </w:t>
      </w:r>
      <w:r w:rsidR="00B230BD">
        <w:t xml:space="preserve">OS </w:t>
      </w:r>
      <w:r w:rsidR="00B230BD" w:rsidRPr="00B230BD">
        <w:t xml:space="preserve">updates. </w:t>
      </w:r>
      <w:r w:rsidR="00B230BD">
        <w:t>By leveraging a Linux kernel, we can</w:t>
      </w:r>
      <w:r w:rsidR="00B230BD" w:rsidRPr="00B230BD">
        <w:t xml:space="preserve"> provid</w:t>
      </w:r>
      <w:r w:rsidR="00B230BD">
        <w:t>e</w:t>
      </w:r>
      <w:r w:rsidR="00B230BD" w:rsidRPr="00B230BD">
        <w:t xml:space="preserve"> robust security features and scalability. On the client-side, </w:t>
      </w:r>
      <w:r w:rsidR="00B230BD">
        <w:t xml:space="preserve">we </w:t>
      </w:r>
      <w:r w:rsidR="00E80963">
        <w:t>can</w:t>
      </w:r>
      <w:r w:rsidR="00B230BD">
        <w:t xml:space="preserve"> rely on</w:t>
      </w:r>
      <w:r w:rsidR="00B230BD" w:rsidRPr="00B230BD">
        <w:t xml:space="preserve"> web technologies and browser compatibility</w:t>
      </w:r>
      <w:r w:rsidR="00E80963">
        <w:t xml:space="preserve"> </w:t>
      </w:r>
      <w:r w:rsidR="00E162AA">
        <w:t xml:space="preserve">using </w:t>
      </w:r>
      <w:r w:rsidR="00E80963">
        <w:t>HTTPS</w:t>
      </w:r>
      <w:r w:rsidR="00B230BD" w:rsidRPr="00B230BD">
        <w:t>, ensuring a consistent user experience across various platforms</w:t>
      </w:r>
      <w:r w:rsidR="002A29AB">
        <w:t xml:space="preserve">. </w:t>
      </w:r>
      <w:r w:rsidR="00B230BD" w:rsidRPr="00B230BD">
        <w:t xml:space="preserve"> </w:t>
      </w:r>
      <w:r w:rsidR="002A29AB">
        <w:t>This design will</w:t>
      </w:r>
      <w:r w:rsidR="00B230BD" w:rsidRPr="00B230BD">
        <w:t xml:space="preserve"> </w:t>
      </w:r>
      <w:r w:rsidR="00E162AA">
        <w:t>enable</w:t>
      </w:r>
      <w:r w:rsidR="002A29AB">
        <w:t xml:space="preserve"> </w:t>
      </w:r>
      <w:r w:rsidR="00B230BD" w:rsidRPr="00B230BD">
        <w:t>cross-platform accessibility</w:t>
      </w:r>
      <w:r w:rsidR="00E162AA">
        <w:t>,</w:t>
      </w:r>
      <w:r w:rsidR="00B230BD" w:rsidRPr="00B230BD">
        <w:t xml:space="preserve"> </w:t>
      </w:r>
      <w:r w:rsidR="00E162AA">
        <w:t xml:space="preserve">provide </w:t>
      </w:r>
      <w:r w:rsidR="00B230BD" w:rsidRPr="00B230BD">
        <w:t>scalability</w:t>
      </w:r>
      <w:r w:rsidR="00E162AA">
        <w:t>,</w:t>
      </w:r>
      <w:r w:rsidR="00B230BD" w:rsidRPr="00B230BD">
        <w:t xml:space="preserve"> </w:t>
      </w:r>
      <w:r w:rsidR="00E162AA">
        <w:t>and</w:t>
      </w:r>
      <w:r w:rsidR="00B230BD" w:rsidRPr="00B230BD">
        <w:t xml:space="preserve"> maintain security and stability on the server-side</w:t>
      </w:r>
      <w:r w:rsidR="002A29AB">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70F2BC2A" w14:textId="6D51E2D9" w:rsidR="00F84AEB" w:rsidRPr="00EC3F63" w:rsidRDefault="00730BFB" w:rsidP="006E6364">
      <w:pPr>
        <w:pStyle w:val="List"/>
        <w:rPr>
          <w:b/>
          <w:bCs/>
        </w:rPr>
      </w:pPr>
      <w:r w:rsidRPr="00EC3F63">
        <w:rPr>
          <w:b/>
          <w:bCs/>
        </w:rPr>
        <w:t xml:space="preserve">Storage Management: </w:t>
      </w:r>
    </w:p>
    <w:p w14:paraId="2E87B185" w14:textId="2C05AA79" w:rsidR="00E629CF" w:rsidRPr="006B4954" w:rsidRDefault="00E629CF" w:rsidP="00832B2D">
      <w:pPr>
        <w:pStyle w:val="List"/>
        <w:numPr>
          <w:ilvl w:val="0"/>
          <w:numId w:val="0"/>
        </w:numPr>
        <w:ind w:left="720"/>
      </w:pPr>
      <w:r w:rsidRPr="00E629CF">
        <w:t xml:space="preserve">For efficient storage management, </w:t>
      </w:r>
      <w:r w:rsidR="00F84AEB">
        <w:t>we will recommend a</w:t>
      </w:r>
      <w:r w:rsidRPr="00E629CF">
        <w:t xml:space="preserve"> relational database </w:t>
      </w:r>
      <w:r w:rsidR="00DD6DF6">
        <w:t>architecture</w:t>
      </w:r>
      <w:r w:rsidRPr="00E629CF">
        <w:t xml:space="preserve"> </w:t>
      </w:r>
      <w:r w:rsidR="002A29AB">
        <w:t xml:space="preserve">like </w:t>
      </w:r>
      <w:r w:rsidRPr="00E629CF">
        <w:t xml:space="preserve">PostgreSQL. </w:t>
      </w:r>
      <w:r w:rsidR="00F84AEB">
        <w:t>PostgreSQL</w:t>
      </w:r>
      <w:r w:rsidRPr="00E629CF">
        <w:t xml:space="preserve"> </w:t>
      </w:r>
      <w:r w:rsidR="002C50EF">
        <w:t>will give us</w:t>
      </w:r>
      <w:r w:rsidRPr="00E629CF">
        <w:t xml:space="preserve"> </w:t>
      </w:r>
      <w:r w:rsidR="00DD6DF6">
        <w:t xml:space="preserve">robust </w:t>
      </w:r>
      <w:r w:rsidRPr="00E629CF">
        <w:t xml:space="preserve">data management capabilities </w:t>
      </w:r>
      <w:r w:rsidR="002C50EF">
        <w:t xml:space="preserve">while </w:t>
      </w:r>
      <w:r w:rsidR="00163868">
        <w:t>making it</w:t>
      </w:r>
      <w:r w:rsidR="002C50EF">
        <w:t xml:space="preserve"> easy to integrate </w:t>
      </w:r>
      <w:r w:rsidRPr="00E629CF">
        <w:t xml:space="preserve">with </w:t>
      </w:r>
      <w:r w:rsidR="002C50EF">
        <w:t xml:space="preserve">our </w:t>
      </w:r>
      <w:r w:rsidRPr="00E629CF">
        <w:t>web application</w:t>
      </w:r>
      <w:r w:rsidR="002C50EF">
        <w:t>.</w:t>
      </w:r>
      <w:r w:rsidRPr="00E629CF">
        <w:t xml:space="preserve"> </w:t>
      </w:r>
      <w:r w:rsidR="00296A1E">
        <w:t>There is a large Postgres community we can interact with for additional suppo</w:t>
      </w:r>
      <w:r w:rsidR="00975C50">
        <w:t>rt which makes this an attractive option</w:t>
      </w:r>
      <w:r w:rsidR="00163868">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C519F76" w:rsidR="00A325D0" w:rsidRDefault="00730BFB" w:rsidP="00FD2C32">
      <w:pPr>
        <w:pStyle w:val="List"/>
      </w:pPr>
      <w:r w:rsidRPr="006B4954">
        <w:rPr>
          <w:b/>
        </w:rPr>
        <w:t>Memory Management</w:t>
      </w:r>
      <w:r w:rsidRPr="006B4954">
        <w:t>:</w:t>
      </w:r>
    </w:p>
    <w:p w14:paraId="0BCAA9CA" w14:textId="17FCDD03" w:rsidR="00343795" w:rsidRDefault="00343795" w:rsidP="006E6364">
      <w:pPr>
        <w:pStyle w:val="List"/>
        <w:numPr>
          <w:ilvl w:val="0"/>
          <w:numId w:val="0"/>
        </w:numPr>
        <w:ind w:left="720"/>
      </w:pPr>
      <w:r>
        <w:rPr>
          <w:bCs/>
        </w:rPr>
        <w:t>A web</w:t>
      </w:r>
      <w:r w:rsidR="005633FD">
        <w:rPr>
          <w:bCs/>
        </w:rPr>
        <w:t>-</w:t>
      </w:r>
      <w:r>
        <w:rPr>
          <w:bCs/>
        </w:rPr>
        <w:t xml:space="preserve">based application model allows us to utilize the client’s device </w:t>
      </w:r>
      <w:r w:rsidR="00E30550">
        <w:rPr>
          <w:bCs/>
        </w:rPr>
        <w:t>memory to load web content, while we use our server-side application to manage the stateful aspects of the game</w:t>
      </w:r>
      <w:r w:rsidR="005633FD">
        <w:rPr>
          <w:bCs/>
        </w:rPr>
        <w:t xml:space="preserve"> (players, game state)</w:t>
      </w:r>
      <w:r w:rsidR="00E30550">
        <w:rPr>
          <w:bCs/>
        </w:rPr>
        <w:t xml:space="preserve"> and the game logic. </w:t>
      </w:r>
      <w:r w:rsidR="003B4EAA">
        <w:rPr>
          <w:bCs/>
        </w:rPr>
        <w:t>The workload ends up being shared between the client and the server, helping to optimize</w:t>
      </w:r>
      <w:r w:rsidR="005633FD">
        <w:rPr>
          <w:bCs/>
        </w:rPr>
        <w:t xml:space="preserve"> overall resource consumption by sharing the application workload</w:t>
      </w:r>
      <w:r w:rsidR="005D06CC">
        <w:rPr>
          <w:bCs/>
        </w:rPr>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5D0C500F" w14:textId="1E64B05B" w:rsidR="00E63654" w:rsidRDefault="00730BFB" w:rsidP="00FE3D06">
      <w:pPr>
        <w:pStyle w:val="List"/>
      </w:pPr>
      <w:r w:rsidRPr="00FA7CA4">
        <w:rPr>
          <w:b/>
        </w:rPr>
        <w:t>Distributed Systems and Networks</w:t>
      </w:r>
      <w:r w:rsidRPr="006B4954">
        <w:t xml:space="preserve">: </w:t>
      </w:r>
    </w:p>
    <w:p w14:paraId="689FFF26" w14:textId="4946BFC5" w:rsidR="00E63654" w:rsidRDefault="00E63654" w:rsidP="006E6364">
      <w:pPr>
        <w:pStyle w:val="List"/>
        <w:numPr>
          <w:ilvl w:val="0"/>
          <w:numId w:val="0"/>
        </w:numPr>
        <w:ind w:left="720"/>
      </w:pPr>
      <w:r>
        <w:t xml:space="preserve">I would recommend a RESTful API architecture </w:t>
      </w:r>
      <w:r w:rsidR="00531ED8">
        <w:t xml:space="preserve">so that the game can communicate over HTTP, </w:t>
      </w:r>
      <w:r w:rsidR="00EC3F63">
        <w:t xml:space="preserve">with the added benefit of being </w:t>
      </w:r>
      <w:r w:rsidR="00EA05F5">
        <w:t xml:space="preserve">cross-platform compatible </w:t>
      </w:r>
      <w:r w:rsidR="007B5E74">
        <w:t>with most major platforms</w:t>
      </w:r>
      <w:r w:rsidR="00531ED8">
        <w:t>. We can use the API as a “middle person”</w:t>
      </w:r>
      <w:r w:rsidR="007467AB">
        <w:t xml:space="preserve">, between the client and our server, ensuring data is exchanged smoothly no matter what the source of the communication is. </w:t>
      </w:r>
      <w:r w:rsidR="00683EB1">
        <w:t xml:space="preserve">We can improve the applications resilience </w:t>
      </w:r>
      <w:r w:rsidR="00DE7EF3">
        <w:t>against network outages</w:t>
      </w:r>
      <w:r w:rsidR="009B6F26">
        <w:t xml:space="preserve"> (and other outages) by having </w:t>
      </w:r>
      <w:r w:rsidR="00FA7CA4">
        <w:t>server-side</w:t>
      </w:r>
      <w:r w:rsidR="009B6F26">
        <w:t xml:space="preserve"> redundancy and failover </w:t>
      </w:r>
      <w:r w:rsidR="00D42E10">
        <w:t xml:space="preserve">options within different network segments. By having </w:t>
      </w:r>
      <w:r w:rsidR="003F419B">
        <w:t xml:space="preserve">available application servers within </w:t>
      </w:r>
      <w:r w:rsidR="007B5E74">
        <w:t>different</w:t>
      </w:r>
      <w:r w:rsidR="003F419B">
        <w:t xml:space="preserve"> network </w:t>
      </w:r>
      <w:r w:rsidR="00FA7CA4">
        <w:t>segments,</w:t>
      </w:r>
      <w:r w:rsidR="003F419B">
        <w:t xml:space="preserve"> we can ensure application stability if a certain region or </w:t>
      </w:r>
      <w:r w:rsidR="00FA7CA4">
        <w:t xml:space="preserve">data center is affected. </w:t>
      </w:r>
    </w:p>
    <w:p w14:paraId="2E5CCD5C" w14:textId="77777777" w:rsidR="00401855" w:rsidRDefault="00401855" w:rsidP="00FA7CA4">
      <w:pPr>
        <w:suppressAutoHyphens/>
        <w:contextualSpacing/>
        <w:rPr>
          <w:rFonts w:asciiTheme="majorHAnsi" w:hAnsiTheme="majorHAnsi" w:cstheme="majorHAnsi"/>
          <w:szCs w:val="22"/>
        </w:rPr>
      </w:pPr>
    </w:p>
    <w:p w14:paraId="2B90FC64" w14:textId="307830B8" w:rsidR="00A325D0" w:rsidRPr="00733F2B" w:rsidRDefault="00730BFB" w:rsidP="006E6364">
      <w:pPr>
        <w:pStyle w:val="List"/>
        <w:rPr>
          <w:b/>
          <w:bCs/>
        </w:rPr>
      </w:pPr>
      <w:r w:rsidRPr="00733F2B">
        <w:rPr>
          <w:b/>
          <w:bCs/>
        </w:rPr>
        <w:t xml:space="preserve">Security: </w:t>
      </w:r>
    </w:p>
    <w:p w14:paraId="5C47B77A" w14:textId="2347FD02" w:rsidR="001101FD" w:rsidRDefault="00487300" w:rsidP="001101FD">
      <w:pPr>
        <w:pStyle w:val="List"/>
        <w:numPr>
          <w:ilvl w:val="0"/>
          <w:numId w:val="0"/>
        </w:numPr>
        <w:ind w:left="720"/>
      </w:pPr>
      <w:r>
        <w:t>We should use</w:t>
      </w:r>
      <w:r w:rsidR="001101FD">
        <w:t xml:space="preserve"> encryption protocols (HTTPS), user authentication, and authorization mechanisms. </w:t>
      </w:r>
      <w:r>
        <w:t>Utilizing</w:t>
      </w:r>
      <w:r w:rsidR="001D0116">
        <w:t xml:space="preserve"> SSL Certificates is recommended to ensure data integrity</w:t>
      </w:r>
      <w:r w:rsidR="00E7783D">
        <w:t xml:space="preserve"> and </w:t>
      </w:r>
      <w:r w:rsidR="00F32648">
        <w:t>to validate endpoint identity</w:t>
      </w:r>
      <w:r w:rsidR="001101FD">
        <w:t xml:space="preserve">. </w:t>
      </w:r>
      <w:r w:rsidR="00E7783D">
        <w:t>Firewall</w:t>
      </w:r>
      <w:r w:rsidR="00F32648">
        <w:t>s</w:t>
      </w:r>
      <w:r w:rsidR="00E7783D">
        <w:t xml:space="preserve"> should be used to allow only required traffic, following a whitelist </w:t>
      </w:r>
      <w:r w:rsidR="00E7783D">
        <w:lastRenderedPageBreak/>
        <w:t xml:space="preserve">methodology of only allowing targeted traffic. </w:t>
      </w:r>
      <w:r w:rsidR="00976991">
        <w:t>Our Database should be protected against SQL Injection techniques by making sure we sanitize any user provided data. We should use</w:t>
      </w:r>
      <w:r w:rsidR="006E6364">
        <w:t xml:space="preserve"> parameterized </w:t>
      </w:r>
      <w:r w:rsidR="00976991">
        <w:t>queries</w:t>
      </w:r>
      <w:r w:rsidR="006E6364">
        <w:t xml:space="preserve"> when accessing the Database based on user provided data to further protect against SQL injection. If we collect and store any sensitive user data, we should be using an approved hashing algorithm to encrypt the data</w:t>
      </w:r>
      <w:r w:rsidR="00F32648">
        <w:t>.</w:t>
      </w:r>
      <w:r w:rsidR="00EC3F63">
        <w:t xml:space="preserve"> Security reviews should be part of lifecycle management, prioritizing patching both our Kernel and dependent packages.</w:t>
      </w:r>
    </w:p>
    <w:p w14:paraId="1A1980E8" w14:textId="77777777" w:rsidR="001101FD" w:rsidRPr="006B4954" w:rsidRDefault="001101FD" w:rsidP="001101FD">
      <w:pPr>
        <w:pStyle w:val="List"/>
        <w:numPr>
          <w:ilvl w:val="0"/>
          <w:numId w:val="0"/>
        </w:numPr>
        <w:ind w:left="108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024AE" w14:textId="77777777" w:rsidR="000A3090" w:rsidRDefault="000A3090">
      <w:r>
        <w:separator/>
      </w:r>
    </w:p>
  </w:endnote>
  <w:endnote w:type="continuationSeparator" w:id="0">
    <w:p w14:paraId="0B932DDF" w14:textId="77777777" w:rsidR="000A3090" w:rsidRDefault="000A3090">
      <w:r>
        <w:continuationSeparator/>
      </w:r>
    </w:p>
  </w:endnote>
  <w:endnote w:type="continuationNotice" w:id="1">
    <w:p w14:paraId="23C5B779" w14:textId="77777777" w:rsidR="000A3090" w:rsidRDefault="000A30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EDA8D" w14:textId="77777777" w:rsidR="000A3090" w:rsidRDefault="000A3090">
      <w:r>
        <w:separator/>
      </w:r>
    </w:p>
  </w:footnote>
  <w:footnote w:type="continuationSeparator" w:id="0">
    <w:p w14:paraId="40838D53" w14:textId="77777777" w:rsidR="000A3090" w:rsidRDefault="000A3090">
      <w:r>
        <w:continuationSeparator/>
      </w:r>
    </w:p>
  </w:footnote>
  <w:footnote w:type="continuationNotice" w:id="1">
    <w:p w14:paraId="2D47BFB2" w14:textId="77777777" w:rsidR="000A3090" w:rsidRDefault="000A30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4E25CE"/>
    <w:multiLevelType w:val="hybridMultilevel"/>
    <w:tmpl w:val="1632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D572D1"/>
    <w:multiLevelType w:val="hybridMultilevel"/>
    <w:tmpl w:val="05FC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DC1A9B"/>
    <w:multiLevelType w:val="hybridMultilevel"/>
    <w:tmpl w:val="E1CE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9742362">
    <w:abstractNumId w:val="8"/>
  </w:num>
  <w:num w:numId="9" w16cid:durableId="1917012336">
    <w:abstractNumId w:val="6"/>
  </w:num>
  <w:num w:numId="10" w16cid:durableId="6687984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1F86"/>
    <w:rsid w:val="00012254"/>
    <w:rsid w:val="00025E6B"/>
    <w:rsid w:val="00026741"/>
    <w:rsid w:val="00037084"/>
    <w:rsid w:val="000465DD"/>
    <w:rsid w:val="00060745"/>
    <w:rsid w:val="000A3090"/>
    <w:rsid w:val="000A5F38"/>
    <w:rsid w:val="000E368B"/>
    <w:rsid w:val="000F5165"/>
    <w:rsid w:val="001101FD"/>
    <w:rsid w:val="00112CEA"/>
    <w:rsid w:val="00117572"/>
    <w:rsid w:val="001234C8"/>
    <w:rsid w:val="00163868"/>
    <w:rsid w:val="00163A96"/>
    <w:rsid w:val="00166710"/>
    <w:rsid w:val="00170C89"/>
    <w:rsid w:val="001A2A9E"/>
    <w:rsid w:val="001A2F47"/>
    <w:rsid w:val="001B69A8"/>
    <w:rsid w:val="001B7DDA"/>
    <w:rsid w:val="001C2F8A"/>
    <w:rsid w:val="001C584F"/>
    <w:rsid w:val="001D0116"/>
    <w:rsid w:val="00201277"/>
    <w:rsid w:val="00213EF3"/>
    <w:rsid w:val="0025021A"/>
    <w:rsid w:val="00281447"/>
    <w:rsid w:val="002849C8"/>
    <w:rsid w:val="00296A1E"/>
    <w:rsid w:val="002A29AB"/>
    <w:rsid w:val="002A4917"/>
    <w:rsid w:val="002B13DD"/>
    <w:rsid w:val="002C25EE"/>
    <w:rsid w:val="002C50EF"/>
    <w:rsid w:val="002D1B79"/>
    <w:rsid w:val="002E13CF"/>
    <w:rsid w:val="002E57C4"/>
    <w:rsid w:val="00300545"/>
    <w:rsid w:val="00343795"/>
    <w:rsid w:val="00371F16"/>
    <w:rsid w:val="003723B7"/>
    <w:rsid w:val="00376F0C"/>
    <w:rsid w:val="00382FB8"/>
    <w:rsid w:val="00397892"/>
    <w:rsid w:val="003B4EAA"/>
    <w:rsid w:val="003C4B3D"/>
    <w:rsid w:val="003F419B"/>
    <w:rsid w:val="00401855"/>
    <w:rsid w:val="0040343D"/>
    <w:rsid w:val="004269FD"/>
    <w:rsid w:val="0043672B"/>
    <w:rsid w:val="00487300"/>
    <w:rsid w:val="00491C30"/>
    <w:rsid w:val="004942E1"/>
    <w:rsid w:val="004A6DC0"/>
    <w:rsid w:val="004B7A8E"/>
    <w:rsid w:val="004C5263"/>
    <w:rsid w:val="004D00CE"/>
    <w:rsid w:val="004D630E"/>
    <w:rsid w:val="00531ED8"/>
    <w:rsid w:val="0055462E"/>
    <w:rsid w:val="00562653"/>
    <w:rsid w:val="005633FD"/>
    <w:rsid w:val="005917A3"/>
    <w:rsid w:val="005A19CA"/>
    <w:rsid w:val="005C0086"/>
    <w:rsid w:val="005D06CC"/>
    <w:rsid w:val="005E3957"/>
    <w:rsid w:val="005F49E3"/>
    <w:rsid w:val="005F4D3C"/>
    <w:rsid w:val="005F6F4F"/>
    <w:rsid w:val="00613F90"/>
    <w:rsid w:val="0061622D"/>
    <w:rsid w:val="00636F97"/>
    <w:rsid w:val="006414CD"/>
    <w:rsid w:val="00650B6C"/>
    <w:rsid w:val="00683EB1"/>
    <w:rsid w:val="00691EB9"/>
    <w:rsid w:val="006971EB"/>
    <w:rsid w:val="006B395C"/>
    <w:rsid w:val="006B4954"/>
    <w:rsid w:val="006C3459"/>
    <w:rsid w:val="006E6364"/>
    <w:rsid w:val="00704695"/>
    <w:rsid w:val="00717FC1"/>
    <w:rsid w:val="00730BFB"/>
    <w:rsid w:val="00733F2B"/>
    <w:rsid w:val="007467AB"/>
    <w:rsid w:val="007545B5"/>
    <w:rsid w:val="007668FA"/>
    <w:rsid w:val="00770375"/>
    <w:rsid w:val="00773831"/>
    <w:rsid w:val="00776E1B"/>
    <w:rsid w:val="007A6639"/>
    <w:rsid w:val="007B28D2"/>
    <w:rsid w:val="007B5E74"/>
    <w:rsid w:val="007C5D19"/>
    <w:rsid w:val="007D06B7"/>
    <w:rsid w:val="007F3EC1"/>
    <w:rsid w:val="008155D2"/>
    <w:rsid w:val="00852A0E"/>
    <w:rsid w:val="0086135C"/>
    <w:rsid w:val="00886316"/>
    <w:rsid w:val="008A485F"/>
    <w:rsid w:val="008A6FD9"/>
    <w:rsid w:val="008F4527"/>
    <w:rsid w:val="008F61C3"/>
    <w:rsid w:val="009416EA"/>
    <w:rsid w:val="00946905"/>
    <w:rsid w:val="00963D92"/>
    <w:rsid w:val="009649F5"/>
    <w:rsid w:val="00975C50"/>
    <w:rsid w:val="00976991"/>
    <w:rsid w:val="00987146"/>
    <w:rsid w:val="009A02A3"/>
    <w:rsid w:val="009A276A"/>
    <w:rsid w:val="009B6F26"/>
    <w:rsid w:val="009C2374"/>
    <w:rsid w:val="009D681F"/>
    <w:rsid w:val="009F3C0A"/>
    <w:rsid w:val="00A254C4"/>
    <w:rsid w:val="00A325D0"/>
    <w:rsid w:val="00A45F80"/>
    <w:rsid w:val="00A46173"/>
    <w:rsid w:val="00A7040C"/>
    <w:rsid w:val="00A832E9"/>
    <w:rsid w:val="00AD55B7"/>
    <w:rsid w:val="00B066D8"/>
    <w:rsid w:val="00B20A2D"/>
    <w:rsid w:val="00B230BD"/>
    <w:rsid w:val="00B35D21"/>
    <w:rsid w:val="00B902AF"/>
    <w:rsid w:val="00BA4F62"/>
    <w:rsid w:val="00BB3DA0"/>
    <w:rsid w:val="00BB4494"/>
    <w:rsid w:val="00BE1F76"/>
    <w:rsid w:val="00BE2A80"/>
    <w:rsid w:val="00C417F1"/>
    <w:rsid w:val="00C8528D"/>
    <w:rsid w:val="00CA5C77"/>
    <w:rsid w:val="00CB0F41"/>
    <w:rsid w:val="00CE7F8B"/>
    <w:rsid w:val="00CF1FD5"/>
    <w:rsid w:val="00D42E10"/>
    <w:rsid w:val="00D5033F"/>
    <w:rsid w:val="00D622F3"/>
    <w:rsid w:val="00D96A40"/>
    <w:rsid w:val="00D97062"/>
    <w:rsid w:val="00DA0162"/>
    <w:rsid w:val="00DA192F"/>
    <w:rsid w:val="00DB1DA3"/>
    <w:rsid w:val="00DD6DF6"/>
    <w:rsid w:val="00DE2AD0"/>
    <w:rsid w:val="00DE7EF3"/>
    <w:rsid w:val="00DF371E"/>
    <w:rsid w:val="00DF539A"/>
    <w:rsid w:val="00DF6986"/>
    <w:rsid w:val="00E037BE"/>
    <w:rsid w:val="00E0390F"/>
    <w:rsid w:val="00E041A9"/>
    <w:rsid w:val="00E15687"/>
    <w:rsid w:val="00E162AA"/>
    <w:rsid w:val="00E30550"/>
    <w:rsid w:val="00E61BA3"/>
    <w:rsid w:val="00E629CF"/>
    <w:rsid w:val="00E63654"/>
    <w:rsid w:val="00E6447B"/>
    <w:rsid w:val="00E669D1"/>
    <w:rsid w:val="00E751AB"/>
    <w:rsid w:val="00E7783D"/>
    <w:rsid w:val="00E80963"/>
    <w:rsid w:val="00EA05F5"/>
    <w:rsid w:val="00EB1019"/>
    <w:rsid w:val="00EC2BE9"/>
    <w:rsid w:val="00EC3F63"/>
    <w:rsid w:val="00F11B96"/>
    <w:rsid w:val="00F20C8A"/>
    <w:rsid w:val="00F32648"/>
    <w:rsid w:val="00F3471B"/>
    <w:rsid w:val="00F355EE"/>
    <w:rsid w:val="00F53DDC"/>
    <w:rsid w:val="00F75097"/>
    <w:rsid w:val="00F84AEB"/>
    <w:rsid w:val="00F90A90"/>
    <w:rsid w:val="00FA7CA4"/>
    <w:rsid w:val="00FB0CE2"/>
    <w:rsid w:val="00FD2C32"/>
    <w:rsid w:val="00FE00CF"/>
    <w:rsid w:val="00FF295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70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624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Tony Fillmore</cp:lastModifiedBy>
  <cp:revision>2</cp:revision>
  <dcterms:created xsi:type="dcterms:W3CDTF">2023-10-16T00:54:00Z</dcterms:created>
  <dcterms:modified xsi:type="dcterms:W3CDTF">2023-10-16T00:54:00Z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